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ED03" w14:textId="31A0BFEB" w:rsidR="00A34C6C" w:rsidRDefault="00A26210">
      <w:pPr>
        <w:pStyle w:val="Title"/>
      </w:pPr>
      <w:r>
        <w:t xml:space="preserve">The Reliability of </w:t>
      </w:r>
      <w:commentRangeStart w:id="0"/>
      <w:r w:rsidR="006908A1">
        <w:t>Student Evaluations of Teaching</w:t>
      </w:r>
      <w:commentRangeEnd w:id="0"/>
      <w:r w:rsidR="006908A1">
        <w:rPr>
          <w:rStyle w:val="CommentReference"/>
          <w:rFonts w:eastAsiaTheme="minorHAnsi" w:cstheme="minorBidi"/>
          <w:bCs w:val="0"/>
        </w:rPr>
        <w:commentReference w:id="0"/>
      </w:r>
    </w:p>
    <w:p w14:paraId="5365926F" w14:textId="77777777" w:rsidR="00A34C6C" w:rsidRDefault="00A26210">
      <w:pPr>
        <w:pStyle w:val="Author"/>
      </w:pPr>
      <w:r>
        <w:t>Erin M. Buchanan</w:t>
      </w:r>
      <w:r>
        <w:rPr>
          <w:vertAlign w:val="superscript"/>
        </w:rPr>
        <w:t>1</w:t>
      </w:r>
      <w:r>
        <w:t>, Jacob Miranda</w:t>
      </w:r>
      <w:r>
        <w:rPr>
          <w:vertAlign w:val="superscript"/>
        </w:rPr>
        <w:t>2</w:t>
      </w:r>
      <w:r>
        <w:t>, &amp; Christian Stephens</w:t>
      </w:r>
      <w:r>
        <w:rPr>
          <w:vertAlign w:val="superscript"/>
        </w:rPr>
        <w:t>2</w:t>
      </w:r>
    </w:p>
    <w:p w14:paraId="7AAFA063" w14:textId="77777777" w:rsidR="00A34C6C" w:rsidRDefault="00A26210">
      <w:pPr>
        <w:pStyle w:val="Author"/>
      </w:pPr>
      <w:r>
        <w:rPr>
          <w:vertAlign w:val="superscript"/>
        </w:rPr>
        <w:t>1</w:t>
      </w:r>
      <w:r>
        <w:t xml:space="preserve"> Harrisburg University of Science and Technology</w:t>
      </w:r>
    </w:p>
    <w:p w14:paraId="3EA8DDAA" w14:textId="77777777" w:rsidR="00A34C6C" w:rsidRDefault="00A26210">
      <w:pPr>
        <w:pStyle w:val="Author"/>
      </w:pPr>
      <w:r>
        <w:rPr>
          <w:vertAlign w:val="superscript"/>
        </w:rPr>
        <w:t>2</w:t>
      </w:r>
      <w:r>
        <w:t xml:space="preserve"> University of Alabama</w:t>
      </w:r>
    </w:p>
    <w:p w14:paraId="6F4CAB94" w14:textId="77777777" w:rsidR="00A34C6C" w:rsidRDefault="00A26210">
      <w:pPr>
        <w:pStyle w:val="BodyText"/>
      </w:pPr>
      <w:r>
        <w:t>                                                                                                                                                    </w:t>
      </w:r>
    </w:p>
    <w:p w14:paraId="6B5F5163" w14:textId="77777777" w:rsidR="00A34C6C" w:rsidRDefault="00A26210">
      <w:pPr>
        <w:pStyle w:val="BodyText"/>
      </w:pPr>
      <w:r>
        <w:t> </w:t>
      </w:r>
    </w:p>
    <w:p w14:paraId="42C23049" w14:textId="77777777" w:rsidR="00A34C6C" w:rsidRDefault="00A26210">
      <w:pPr>
        <w:pStyle w:val="BodyText"/>
      </w:pPr>
      <w:r>
        <w:t> </w:t>
      </w:r>
    </w:p>
    <w:p w14:paraId="2EC33AF6" w14:textId="77777777" w:rsidR="00A34C6C" w:rsidRDefault="00A26210">
      <w:pPr>
        <w:pStyle w:val="BodyText"/>
      </w:pPr>
      <w:r>
        <w:t> </w:t>
      </w:r>
    </w:p>
    <w:p w14:paraId="12B9AC10" w14:textId="77777777" w:rsidR="00A34C6C" w:rsidRDefault="00A26210">
      <w:pPr>
        <w:pStyle w:val="BodyText"/>
      </w:pPr>
      <w:r>
        <w:t> </w:t>
      </w:r>
    </w:p>
    <w:p w14:paraId="780A9A3B" w14:textId="77777777" w:rsidR="00A34C6C" w:rsidRDefault="00A26210">
      <w:pPr>
        <w:pStyle w:val="BodyText"/>
      </w:pPr>
      <w:r>
        <w:t> </w:t>
      </w:r>
    </w:p>
    <w:p w14:paraId="49CBC105" w14:textId="77777777" w:rsidR="00A34C6C" w:rsidRDefault="00A26210">
      <w:pPr>
        <w:pStyle w:val="BodyText"/>
      </w:pPr>
      <w:r>
        <w:t> </w:t>
      </w:r>
    </w:p>
    <w:p w14:paraId="28B8B2C3" w14:textId="77777777" w:rsidR="00A34C6C" w:rsidRDefault="00A26210">
      <w:pPr>
        <w:pStyle w:val="Author"/>
      </w:pPr>
      <w:r>
        <w:lastRenderedPageBreak/>
        <w:t>Author note</w:t>
      </w:r>
    </w:p>
    <w:p w14:paraId="50AEA36D" w14:textId="77777777" w:rsidR="00A34C6C" w:rsidRDefault="00A26210">
      <w:pPr>
        <w:pStyle w:val="BodyText"/>
      </w:pPr>
      <w:r>
        <w:t>The authors made the following contributions. Erin M. Buchanan: Conceptualization, Writing - Original Draft Preparation, Writing - Review &amp; Editing, Analysis; Jacob Miranda: Writing - Original Draft Preparation; Christian Stephens: Writing - Original Draft Preparation.</w:t>
      </w:r>
    </w:p>
    <w:p w14:paraId="56C07C77" w14:textId="77777777" w:rsidR="00A34C6C" w:rsidRDefault="00A26210">
      <w:pPr>
        <w:pStyle w:val="BodyText"/>
      </w:pPr>
      <w:r>
        <w:t xml:space="preserve">Correspondence concerning this article should be addressed to Erin M. Buchanan, 326 Market St., Harrisburg, PA 17010. E-mail: </w:t>
      </w:r>
      <w:hyperlink r:id="rId11">
        <w:r>
          <w:rPr>
            <w:rStyle w:val="Hyperlink"/>
          </w:rPr>
          <w:t>ebuchanan@harrisburgu.edu</w:t>
        </w:r>
      </w:hyperlink>
    </w:p>
    <w:p w14:paraId="3173C257" w14:textId="77777777" w:rsidR="00A34C6C" w:rsidRDefault="00A26210">
      <w:pPr>
        <w:pStyle w:val="h1-pagebreak"/>
      </w:pPr>
      <w:r>
        <w:lastRenderedPageBreak/>
        <w:t>Abstract</w:t>
      </w:r>
    </w:p>
    <w:p w14:paraId="40F346AB" w14:textId="3B9C76D5" w:rsidR="00A34C6C" w:rsidRDefault="00A26210">
      <w:pPr>
        <w:pStyle w:val="BodyText"/>
      </w:pPr>
      <w:r>
        <w:t xml:space="preserve">Student evaluations of teaching </w:t>
      </w:r>
      <w:r w:rsidR="006908A1">
        <w:t xml:space="preserve">(SETs) </w:t>
      </w:r>
      <w:r>
        <w:t xml:space="preserve">are regularly used within college classroom to gauge effectiveness of instruction, provide evidence for administrative decision making, and inform instructors of course feedback. The validity of </w:t>
      </w:r>
      <w:r w:rsidR="00E043EE">
        <w:t>SETs</w:t>
      </w:r>
      <w:r>
        <w:t xml:space="preserve"> is often questioned, as they appear to be influenced by </w:t>
      </w:r>
      <w:r w:rsidR="00E043EE">
        <w:t xml:space="preserve">external </w:t>
      </w:r>
      <w:r>
        <w:t>factors</w:t>
      </w:r>
      <w:r w:rsidR="004B73AC">
        <w:t xml:space="preserve"> unrelated to teaching ability</w:t>
      </w:r>
      <w:r>
        <w:t xml:space="preserve"> such as gender, race/ethnicity, grading, previous student achievement, and more. However, </w:t>
      </w:r>
      <w:del w:id="1" w:author="Jacob Miranda" w:date="2023-09-01T05:47:00Z">
        <w:r w:rsidDel="00280D50">
          <w:delText>teaching evaluations</w:delText>
        </w:r>
      </w:del>
      <w:ins w:id="2" w:author="Jacob Miranda" w:date="2023-09-01T05:47:00Z">
        <w:r w:rsidR="00280D50">
          <w:t>SETs</w:t>
        </w:r>
      </w:ins>
      <w:r>
        <w:t xml:space="preserve"> do appear to be a reliable measure, often showing strong correlations for an instructor</w:t>
      </w:r>
      <w:ins w:id="3" w:author="Jacob Miranda" w:date="2023-09-01T05:47:00Z">
        <w:r w:rsidR="00280D50">
          <w:t xml:space="preserve"> from students enrolled in a single course at a specific time</w:t>
        </w:r>
      </w:ins>
      <w:r>
        <w:t xml:space="preserve">. </w:t>
      </w:r>
      <w:del w:id="4" w:author="Jacob Miranda" w:date="2023-09-01T05:47:00Z">
        <w:r w:rsidDel="00280D50">
          <w:delText>In this study, we</w:delText>
        </w:r>
      </w:del>
      <w:ins w:id="5" w:author="Jacob Miranda" w:date="2023-09-01T05:47:00Z">
        <w:r w:rsidR="00280D50">
          <w:t>We</w:t>
        </w:r>
      </w:ins>
      <w:r>
        <w:t xml:space="preserve"> investigate over 30 years of </w:t>
      </w:r>
      <w:del w:id="6" w:author="Jacob Miranda" w:date="2023-09-01T05:47:00Z">
        <w:r w:rsidDel="00280D50">
          <w:delText>teaching evaluations</w:delText>
        </w:r>
      </w:del>
      <w:ins w:id="7" w:author="Jacob Miranda" w:date="2023-09-01T05:47:00Z">
        <w:r w:rsidR="00280D50">
          <w:t>SETs</w:t>
        </w:r>
      </w:ins>
      <w:r>
        <w:t xml:space="preserve"> to determine the</w:t>
      </w:r>
      <w:ins w:id="8" w:author="Jacob Miranda" w:date="2023-09-01T05:48:00Z">
        <w:r w:rsidR="00280D50">
          <w:t>ir</w:t>
        </w:r>
      </w:ins>
      <w:r>
        <w:t xml:space="preserve"> </w:t>
      </w:r>
      <w:ins w:id="9" w:author="Jacob Miranda" w:date="2023-09-01T05:48:00Z">
        <w:r w:rsidR="008675E0">
          <w:t xml:space="preserve">internal </w:t>
        </w:r>
      </w:ins>
      <w:r>
        <w:t xml:space="preserve">reliability of </w:t>
      </w:r>
      <w:del w:id="10" w:author="Jacob Miranda" w:date="2023-09-01T05:48:00Z">
        <w:r w:rsidDel="008675E0">
          <w:delText>teaching evaluations</w:delText>
        </w:r>
      </w:del>
      <w:ins w:id="11" w:author="Microsoft Office User" w:date="2023-08-15T14:15:00Z">
        <w:del w:id="12" w:author="Jacob Miranda" w:date="2023-09-01T05:48:00Z">
          <w:r w:rsidR="00E043EE" w:rsidDel="008675E0">
            <w:delText>SETs</w:delText>
          </w:r>
        </w:del>
      </w:ins>
      <w:del w:id="13" w:author="Jacob Miranda" w:date="2023-09-01T05:48:00Z">
        <w:r w:rsidDel="008675E0">
          <w:delText xml:space="preserve"> </w:delText>
        </w:r>
      </w:del>
      <w:r>
        <w:t>across</w:t>
      </w:r>
      <w:ins w:id="14" w:author="Microsoft Office User" w:date="2023-08-15T14:15:00Z">
        <w:r w:rsidR="00E043EE">
          <w:t xml:space="preserve"> </w:t>
        </w:r>
        <w:del w:id="15" w:author="Jacob Miranda" w:date="2023-09-01T05:49:00Z">
          <w:r w:rsidR="00E043EE" w:rsidDel="008675E0">
            <w:delText>the validity variables of</w:delText>
          </w:r>
        </w:del>
      </w:ins>
      <w:del w:id="16" w:author="Jacob Miranda" w:date="2023-09-01T05:49:00Z">
        <w:r w:rsidDel="008675E0">
          <w:delText xml:space="preserve"> </w:delText>
        </w:r>
      </w:del>
      <w:r>
        <w:t xml:space="preserve">course, instructor, and time. Generally, instructors teaching the same course within the same semester showed the highest reliability estimates, with lower estimates for the same course in different semesters. The reliability of </w:t>
      </w:r>
      <w:del w:id="17" w:author="Microsoft Office User" w:date="2023-08-15T14:16:00Z">
        <w:r w:rsidDel="00E043EE">
          <w:delText>instructor’s evaluations</w:delText>
        </w:r>
      </w:del>
      <w:ins w:id="18" w:author="Microsoft Office User" w:date="2023-08-15T14:16:00Z">
        <w:r w:rsidR="00E043EE">
          <w:t>SETs</w:t>
        </w:r>
      </w:ins>
      <w:ins w:id="19" w:author="Jacob Miranda" w:date="2023-09-01T05:49:00Z">
        <w:r w:rsidR="00AF75AB">
          <w:t xml:space="preserve"> did not improve the </w:t>
        </w:r>
        <w:r w:rsidR="00D77082">
          <w:t xml:space="preserve">more courses taught across </w:t>
        </w:r>
      </w:ins>
      <w:ins w:id="20" w:author="Jacob Miranda" w:date="2023-09-01T05:50:00Z">
        <w:r w:rsidR="00D77082">
          <w:t>time but</w:t>
        </w:r>
      </w:ins>
      <w:r>
        <w:t xml:space="preserve"> showed </w:t>
      </w:r>
      <w:del w:id="21" w:author="Jacob Miranda" w:date="2023-09-01T05:50:00Z">
        <w:r w:rsidDel="00D77082">
          <w:delText>a small decrease over time</w:delText>
        </w:r>
      </w:del>
      <w:ins w:id="22" w:author="Jacob Miranda" w:date="2023-09-01T05:50:00Z">
        <w:r w:rsidR="00D77082">
          <w:t>a trend of s</w:t>
        </w:r>
        <w:r w:rsidR="006A672A">
          <w:t xml:space="preserve">lowly growing </w:t>
        </w:r>
        <w:r w:rsidR="006A672A">
          <w:rPr>
            <w:i/>
            <w:iCs/>
          </w:rPr>
          <w:t>unreliability</w:t>
        </w:r>
      </w:ins>
      <w:r>
        <w:t>. Finally, we investigated the impact of</w:t>
      </w:r>
      <w:del w:id="23" w:author="Microsoft Office User" w:date="2023-08-15T14:16:00Z">
        <w:r w:rsidDel="00E043EE">
          <w:delText xml:space="preserve"> </w:delText>
        </w:r>
      </w:del>
      <w:del w:id="24" w:author="Jacob Miranda" w:date="2023-09-01T05:50:00Z">
        <w:r w:rsidDel="006A672A">
          <w:delText>a perceived fairness)</w:delText>
        </w:r>
      </w:del>
      <w:ins w:id="25" w:author="Jacob Miranda" w:date="2023-09-01T05:51:00Z">
        <w:r w:rsidR="00F85C85">
          <w:t xml:space="preserve"> </w:t>
        </w:r>
      </w:ins>
      <w:ins w:id="26" w:author="Jacob Miranda" w:date="2023-09-01T05:50:00Z">
        <w:r w:rsidR="006A672A">
          <w:t>students’ perceived fairness</w:t>
        </w:r>
        <w:r w:rsidR="00666371">
          <w:t xml:space="preserve"> of the course</w:t>
        </w:r>
      </w:ins>
      <w:r>
        <w:t xml:space="preserve"> on </w:t>
      </w:r>
      <w:ins w:id="27" w:author="Jacob Miranda" w:date="2023-09-01T05:50:00Z">
        <w:r w:rsidR="00666371">
          <w:t xml:space="preserve">SET’s </w:t>
        </w:r>
      </w:ins>
      <w:r>
        <w:t>reliability</w:t>
      </w:r>
      <w:ins w:id="28" w:author="Jacob Miranda" w:date="2023-09-01T05:51:00Z">
        <w:r w:rsidR="00666371">
          <w:t>. We</w:t>
        </w:r>
      </w:ins>
      <w:del w:id="29" w:author="Jacob Miranda" w:date="2023-09-01T05:51:00Z">
        <w:r w:rsidDel="00666371">
          <w:delText xml:space="preserve"> and</w:delText>
        </w:r>
      </w:del>
      <w:r>
        <w:t xml:space="preserve"> found no evidence that </w:t>
      </w:r>
      <w:proofErr w:type="gramStart"/>
      <w:r>
        <w:t>this variable influence</w:t>
      </w:r>
      <w:ins w:id="30" w:author="Microsoft Office User" w:date="2023-08-15T14:16:00Z">
        <w:r w:rsidR="00E043EE">
          <w:t>s</w:t>
        </w:r>
      </w:ins>
      <w:proofErr w:type="gramEnd"/>
      <w:r>
        <w:t xml:space="preserve"> reliability estimates.</w:t>
      </w:r>
    </w:p>
    <w:p w14:paraId="4FEAD766" w14:textId="1CE40983" w:rsidR="00A34C6C" w:rsidRDefault="00A26210">
      <w:pPr>
        <w:pStyle w:val="BodyText"/>
      </w:pPr>
      <w:r>
        <w:rPr>
          <w:i/>
          <w:iCs/>
        </w:rPr>
        <w:t>Keywords:</w:t>
      </w:r>
      <w:r>
        <w:t xml:space="preserve"> reliability, teaching effectiveness, </w:t>
      </w:r>
      <w:ins w:id="31" w:author="Microsoft Office User" w:date="2023-08-15T14:16:00Z">
        <w:r w:rsidR="00E043EE">
          <w:t xml:space="preserve">perceived </w:t>
        </w:r>
      </w:ins>
      <w:r>
        <w:t>fairness, grading, evaluations</w:t>
      </w:r>
    </w:p>
    <w:p w14:paraId="7F56569E" w14:textId="06454826" w:rsidR="00A34C6C" w:rsidRDefault="00A26210">
      <w:pPr>
        <w:pStyle w:val="h1-pagebreak"/>
      </w:pPr>
      <w:r>
        <w:lastRenderedPageBreak/>
        <w:t xml:space="preserve">The Reliability of </w:t>
      </w:r>
      <w:r w:rsidR="006908A1">
        <w:t>Student Evaluations of Teaching</w:t>
      </w:r>
    </w:p>
    <w:p w14:paraId="2023DE4E" w14:textId="0DA4BCC6" w:rsidR="000A696E" w:rsidRDefault="00A26210" w:rsidP="000A696E">
      <w:pPr>
        <w:pStyle w:val="BodyText"/>
      </w:pPr>
      <w:r>
        <w:t>In the United States, college and university professors are evaluated to varying degrees on research productivity, service, and teaching effectiveness. These dimensions are often used for high-stakes administration decisions</w:t>
      </w:r>
      <w:r w:rsidR="00E4198D">
        <w:t xml:space="preserve">, including </w:t>
      </w:r>
      <w:r>
        <w:t>hiring, retention, promotion, pay, and tenure</w:t>
      </w:r>
      <w:del w:id="32" w:author="Microsoft Office User" w:date="2023-08-15T13:53:00Z">
        <w:r w:rsidDel="00E4198D">
          <w:delText>,</w:delText>
        </w:r>
      </w:del>
      <w:r>
        <w:t xml:space="preserve"> </w:t>
      </w:r>
      <w:ins w:id="33" w:author="Microsoft Office User" w:date="2023-08-15T13:53:00Z">
        <w:r w:rsidR="00E4198D">
          <w:t>(</w:t>
        </w:r>
      </w:ins>
      <w:proofErr w:type="spellStart"/>
      <w:r>
        <w:t>Freishtat</w:t>
      </w:r>
      <w:proofErr w:type="spellEnd"/>
      <w:r>
        <w:t xml:space="preserve">, 2014; </w:t>
      </w:r>
      <w:proofErr w:type="spellStart"/>
      <w:r>
        <w:t>Hornstein</w:t>
      </w:r>
      <w:proofErr w:type="spellEnd"/>
      <w:r>
        <w:t xml:space="preserve">, 2017; Spooren et al., 2013) </w:t>
      </w:r>
      <w:commentRangeStart w:id="34"/>
      <w:commentRangeStart w:id="35"/>
      <w:r>
        <w:t>!!</w:t>
      </w:r>
      <w:proofErr w:type="spellStart"/>
      <w:r>
        <w:t>st</w:t>
      </w:r>
      <w:ins w:id="36" w:author="Jacob Miranda" w:date="2023-09-01T05:52:00Z">
        <w:r w:rsidR="00FE3133">
          <w:t>r</w:t>
        </w:r>
      </w:ins>
      <w:r>
        <w:t>oebe</w:t>
      </w:r>
      <w:proofErr w:type="spellEnd"/>
      <w:r>
        <w:t xml:space="preserve">, </w:t>
      </w:r>
      <w:proofErr w:type="gramStart"/>
      <w:r>
        <w:t>2020!!.</w:t>
      </w:r>
      <w:proofErr w:type="gramEnd"/>
      <w:r>
        <w:t xml:space="preserve"> </w:t>
      </w:r>
      <w:commentRangeEnd w:id="34"/>
      <w:r w:rsidR="0030482F">
        <w:rPr>
          <w:rStyle w:val="CommentReference"/>
        </w:rPr>
        <w:commentReference w:id="34"/>
      </w:r>
      <w:commentRangeEnd w:id="35"/>
      <w:r w:rsidR="00FE3133">
        <w:rPr>
          <w:rStyle w:val="CommentReference"/>
        </w:rPr>
        <w:commentReference w:id="35"/>
      </w:r>
      <w:r>
        <w:t xml:space="preserve">Depending on the institution, a major failure of one these </w:t>
      </w:r>
      <w:ins w:id="37" w:author="Jacob Miranda" w:date="2023-09-01T05:54:00Z">
        <w:r w:rsidR="00117687">
          <w:t xml:space="preserve">evaluative </w:t>
        </w:r>
      </w:ins>
      <w:r w:rsidR="00E4198D">
        <w:t xml:space="preserve">dimensions </w:t>
      </w:r>
      <w:r>
        <w:t xml:space="preserve">could jeopardize </w:t>
      </w:r>
      <w:r w:rsidR="0030482F">
        <w:t xml:space="preserve">a </w:t>
      </w:r>
      <w:r w:rsidRPr="0030482F">
        <w:rPr>
          <w:highlight w:val="yellow"/>
        </w:rPr>
        <w:t>professor’</w:t>
      </w:r>
      <w:r w:rsidR="0030482F" w:rsidRPr="0030482F">
        <w:rPr>
          <w:highlight w:val="yellow"/>
        </w:rPr>
        <w:t>s</w:t>
      </w:r>
      <w:r>
        <w:t xml:space="preserve"> position within the department; </w:t>
      </w:r>
      <w:r w:rsidRPr="0030482F">
        <w:rPr>
          <w:highlight w:val="yellow"/>
        </w:rPr>
        <w:t>thus,</w:t>
      </w:r>
      <w:r w:rsidR="0030482F" w:rsidRPr="0030482F">
        <w:rPr>
          <w:highlight w:val="yellow"/>
        </w:rPr>
        <w:t xml:space="preserve"> professors are urged to maintain high standards of</w:t>
      </w:r>
      <w:r w:rsidRPr="0030482F">
        <w:rPr>
          <w:highlight w:val="yellow"/>
        </w:rPr>
        <w:t xml:space="preserve"> research, service, </w:t>
      </w:r>
      <w:r w:rsidRPr="00B2794A">
        <w:rPr>
          <w:highlight w:val="yellow"/>
        </w:rPr>
        <w:t xml:space="preserve">and </w:t>
      </w:r>
      <w:r w:rsidRPr="0030482F">
        <w:rPr>
          <w:highlight w:val="yellow"/>
        </w:rPr>
        <w:t>teaching</w:t>
      </w:r>
      <w:r>
        <w:t xml:space="preserve">. </w:t>
      </w:r>
      <w:r w:rsidR="0030482F" w:rsidRPr="0030482F">
        <w:rPr>
          <w:strike/>
        </w:rPr>
        <w:t xml:space="preserve">However, </w:t>
      </w:r>
      <w:r w:rsidRPr="0030482F">
        <w:rPr>
          <w:strike/>
        </w:rPr>
        <w:t>evaluating educators</w:t>
      </w:r>
      <w:r w:rsidR="0030482F" w:rsidRPr="0030482F">
        <w:rPr>
          <w:strike/>
        </w:rPr>
        <w:t>’</w:t>
      </w:r>
      <w:r w:rsidRPr="0030482F">
        <w:rPr>
          <w:strike/>
        </w:rPr>
        <w:t xml:space="preserve"> teaching effectiveness</w:t>
      </w:r>
      <w:r w:rsidR="0030482F" w:rsidRPr="0030482F">
        <w:rPr>
          <w:strike/>
        </w:rPr>
        <w:t xml:space="preserve"> </w:t>
      </w:r>
      <w:r w:rsidRPr="0030482F">
        <w:rPr>
          <w:strike/>
        </w:rPr>
        <w:t>is both difficult and costly.</w:t>
      </w:r>
      <w:r>
        <w:t xml:space="preserve"> Indeed, the vast majority of the 9,000 professors polled by the American Association of University Professors </w:t>
      </w:r>
      <w:r w:rsidR="00944757" w:rsidRPr="00944757">
        <w:rPr>
          <w:highlight w:val="yellow"/>
        </w:rPr>
        <w:t>believed</w:t>
      </w:r>
      <w:r w:rsidRPr="00944757">
        <w:rPr>
          <w:highlight w:val="yellow"/>
        </w:rPr>
        <w:t xml:space="preserve"> </w:t>
      </w:r>
      <w:ins w:id="38" w:author="Jacob Miranda" w:date="2023-09-01T05:55:00Z">
        <w:r w:rsidR="00CA5F5F">
          <w:rPr>
            <w:highlight w:val="yellow"/>
          </w:rPr>
          <w:t xml:space="preserve">the </w:t>
        </w:r>
      </w:ins>
      <w:r w:rsidRPr="00944757">
        <w:rPr>
          <w:highlight w:val="yellow"/>
        </w:rPr>
        <w:t>teaching</w:t>
      </w:r>
      <w:ins w:id="39" w:author="Jacob Miranda" w:date="2023-09-01T05:55:00Z">
        <w:r w:rsidR="00CA5F5F">
          <w:t xml:space="preserve"> evaluative dimension</w:t>
        </w:r>
      </w:ins>
      <w:r>
        <w:t xml:space="preserve"> </w:t>
      </w:r>
      <w:r w:rsidR="00944757" w:rsidRPr="00944757">
        <w:rPr>
          <w:highlight w:val="yellow"/>
        </w:rPr>
        <w:t>should</w:t>
      </w:r>
      <w:r w:rsidRPr="00944757">
        <w:rPr>
          <w:highlight w:val="yellow"/>
        </w:rPr>
        <w:t xml:space="preserve"> be taken</w:t>
      </w:r>
      <w:r>
        <w:t xml:space="preserve"> as seriously as research and service </w:t>
      </w:r>
      <w:commentRangeStart w:id="40"/>
      <w:r>
        <w:t>(!!Flaherty, 2015!!</w:t>
      </w:r>
      <w:commentRangeEnd w:id="40"/>
      <w:r w:rsidR="00944757">
        <w:rPr>
          <w:rStyle w:val="CommentReference"/>
        </w:rPr>
        <w:commentReference w:id="40"/>
      </w:r>
      <w:r>
        <w:t xml:space="preserve">). </w:t>
      </w:r>
      <w:del w:id="41" w:author="Jacob Miranda" w:date="2023-09-01T05:55:00Z">
        <w:r w:rsidR="005738C7" w:rsidRPr="000A696E" w:rsidDel="00A12713">
          <w:rPr>
            <w:highlight w:val="yellow"/>
          </w:rPr>
          <w:delText xml:space="preserve">This suggests </w:delText>
        </w:r>
      </w:del>
      <w:ins w:id="42" w:author="Jacob Miranda" w:date="2023-09-01T05:55:00Z">
        <w:r w:rsidR="00A12713">
          <w:rPr>
            <w:highlight w:val="yellow"/>
          </w:rPr>
          <w:t>T</w:t>
        </w:r>
      </w:ins>
      <w:r w:rsidR="00E4198D">
        <w:rPr>
          <w:highlight w:val="yellow"/>
        </w:rPr>
        <w:t xml:space="preserve">he consequences of </w:t>
      </w:r>
      <w:r w:rsidR="000A696E">
        <w:rPr>
          <w:highlight w:val="yellow"/>
        </w:rPr>
        <w:t>teacher</w:t>
      </w:r>
      <w:del w:id="43" w:author="Microsoft Office User" w:date="2023-08-15T13:54:00Z">
        <w:r w:rsidR="000A696E" w:rsidDel="00E4198D">
          <w:rPr>
            <w:highlight w:val="yellow"/>
          </w:rPr>
          <w:delText>s’</w:delText>
        </w:r>
      </w:del>
      <w:r w:rsidR="000A696E">
        <w:rPr>
          <w:highlight w:val="yellow"/>
        </w:rPr>
        <w:t xml:space="preserve"> effectiveness</w:t>
      </w:r>
      <w:r w:rsidRPr="000A696E">
        <w:rPr>
          <w:highlight w:val="yellow"/>
        </w:rPr>
        <w:t xml:space="preserve"> </w:t>
      </w:r>
      <w:r w:rsidR="005738C7" w:rsidRPr="000A696E">
        <w:rPr>
          <w:highlight w:val="yellow"/>
        </w:rPr>
        <w:t>may motivate collegiate faculty</w:t>
      </w:r>
      <w:r w:rsidR="000A696E" w:rsidRPr="000A696E">
        <w:rPr>
          <w:highlight w:val="yellow"/>
        </w:rPr>
        <w:t xml:space="preserve"> into </w:t>
      </w:r>
      <w:r w:rsidR="00B2794A">
        <w:rPr>
          <w:highlight w:val="yellow"/>
        </w:rPr>
        <w:t xml:space="preserve">actively </w:t>
      </w:r>
      <w:r w:rsidR="000A696E" w:rsidRPr="000A696E">
        <w:rPr>
          <w:highlight w:val="yellow"/>
        </w:rPr>
        <w:t>considering the quality of their classroom.</w:t>
      </w:r>
    </w:p>
    <w:p w14:paraId="49DCB698" w14:textId="529EF000" w:rsidR="00A34C6C" w:rsidRDefault="000A696E" w:rsidP="000A696E">
      <w:pPr>
        <w:pStyle w:val="BodyText"/>
      </w:pPr>
      <w:r w:rsidRPr="00A12713">
        <w:t>T</w:t>
      </w:r>
      <w:r w:rsidR="00A26210" w:rsidRPr="00A12713">
        <w:t>eaching effectiveness</w:t>
      </w:r>
      <w:r w:rsidR="00A26210">
        <w:t xml:space="preserve"> can be defined as the degree to which student achievement is facilitated [i.e., how much have students learned in a particular course; P. A. Cohen (1981)]. </w:t>
      </w:r>
      <w:r w:rsidR="00A26210" w:rsidRPr="000A696E">
        <w:rPr>
          <w:highlight w:val="yellow"/>
        </w:rPr>
        <w:t>Generally, assessment</w:t>
      </w:r>
      <w:r w:rsidRPr="000A696E">
        <w:rPr>
          <w:highlight w:val="yellow"/>
        </w:rPr>
        <w:t>s</w:t>
      </w:r>
      <w:r w:rsidR="00A26210" w:rsidRPr="000A696E">
        <w:rPr>
          <w:highlight w:val="yellow"/>
        </w:rPr>
        <w:t xml:space="preserve"> of teaching effectiveness come from </w:t>
      </w:r>
      <w:ins w:id="44" w:author="Jacob Miranda" w:date="2023-09-01T05:57:00Z">
        <w:r w:rsidR="00B97C1A">
          <w:t>s</w:t>
        </w:r>
        <w:r w:rsidR="00B97C1A">
          <w:t xml:space="preserve">tudent evaluations of teaching (SETs) </w:t>
        </w:r>
      </w:ins>
      <w:del w:id="45" w:author="Jacob Miranda" w:date="2023-09-01T05:57:00Z">
        <w:r w:rsidR="00A26210" w:rsidRPr="000A696E" w:rsidDel="00B97C1A">
          <w:rPr>
            <w:highlight w:val="yellow"/>
          </w:rPr>
          <w:delText>students</w:delText>
        </w:r>
        <w:r w:rsidR="00F03311" w:rsidDel="00B97C1A">
          <w:rPr>
            <w:highlight w:val="yellow"/>
          </w:rPr>
          <w:delText>’</w:delText>
        </w:r>
        <w:r w:rsidR="00A26210" w:rsidRPr="000A696E" w:rsidDel="00B97C1A">
          <w:rPr>
            <w:highlight w:val="yellow"/>
          </w:rPr>
          <w:delText xml:space="preserve"> </w:delText>
        </w:r>
        <w:r w:rsidRPr="000A696E" w:rsidDel="00B97C1A">
          <w:rPr>
            <w:highlight w:val="yellow"/>
          </w:rPr>
          <w:delText xml:space="preserve">opinions of </w:delText>
        </w:r>
        <w:r w:rsidR="00A26210" w:rsidRPr="000A696E" w:rsidDel="00B97C1A">
          <w:rPr>
            <w:highlight w:val="yellow"/>
          </w:rPr>
          <w:delText xml:space="preserve">the instructor </w:delText>
        </w:r>
      </w:del>
      <w:r w:rsidR="00A26210" w:rsidRPr="000A696E">
        <w:rPr>
          <w:highlight w:val="yellow"/>
        </w:rPr>
        <w:t xml:space="preserve">or the course </w:t>
      </w:r>
      <w:r w:rsidR="00E4198D">
        <w:t xml:space="preserve">itself </w:t>
      </w:r>
      <w:r w:rsidR="00A26210">
        <w:t xml:space="preserve">[e.g., “Student Opinion of Instruction”, “Student Evaluations of </w:t>
      </w:r>
      <w:ins w:id="46" w:author="Jacob Miranda" w:date="2023-09-01T05:58:00Z">
        <w:r w:rsidR="00B97C1A">
          <w:t>the Course</w:t>
        </w:r>
      </w:ins>
      <w:del w:id="47" w:author="Jacob Miranda" w:date="2023-09-01T05:58:00Z">
        <w:r w:rsidR="00A26210" w:rsidDel="00B97C1A">
          <w:delText>Teaching</w:delText>
        </w:r>
      </w:del>
      <w:r w:rsidR="00A26210">
        <w:t xml:space="preserve">”, “Students Opinion of Teaching Effectiveness”, “Students Evaluation of Faculty”, “Overall Course Ratings”, “Instruction Rating”; P. A. Cohen (1981)]. </w:t>
      </w:r>
      <w:commentRangeStart w:id="48"/>
      <w:r w:rsidR="00A26210">
        <w:t>!!Flaherty, 2020!!</w:t>
      </w:r>
      <w:commentRangeEnd w:id="48"/>
      <w:r w:rsidR="00F03311">
        <w:rPr>
          <w:rStyle w:val="CommentReference"/>
        </w:rPr>
        <w:commentReference w:id="48"/>
      </w:r>
      <w:r w:rsidR="00A26210">
        <w:t xml:space="preserve"> Often these</w:t>
      </w:r>
      <w:ins w:id="49" w:author="Jacob Miranda" w:date="2023-09-01T05:58:00Z">
        <w:r w:rsidR="00B97C1A">
          <w:t xml:space="preserve"> metrics</w:t>
        </w:r>
      </w:ins>
      <w:r w:rsidR="00A26210">
        <w:t xml:space="preserve"> are </w:t>
      </w:r>
      <w:r w:rsidR="00A26210" w:rsidRPr="00F03311">
        <w:rPr>
          <w:highlight w:val="yellow"/>
        </w:rPr>
        <w:t xml:space="preserve">described as </w:t>
      </w:r>
      <w:r w:rsidR="00F03311" w:rsidRPr="00F03311">
        <w:rPr>
          <w:highlight w:val="yellow"/>
        </w:rPr>
        <w:t xml:space="preserve">evaluating the </w:t>
      </w:r>
      <w:r w:rsidR="00A26210" w:rsidRPr="00F03311">
        <w:rPr>
          <w:highlight w:val="yellow"/>
        </w:rPr>
        <w:t xml:space="preserve">“quality” of </w:t>
      </w:r>
      <w:r w:rsidR="00F03311" w:rsidRPr="00F03311">
        <w:rPr>
          <w:highlight w:val="yellow"/>
        </w:rPr>
        <w:t>the</w:t>
      </w:r>
      <w:r w:rsidR="00A26210" w:rsidRPr="00F03311">
        <w:rPr>
          <w:highlight w:val="yellow"/>
        </w:rPr>
        <w:t xml:space="preserve"> individual </w:t>
      </w:r>
      <w:r w:rsidR="00F03311" w:rsidRPr="00F03311">
        <w:rPr>
          <w:highlight w:val="yellow"/>
        </w:rPr>
        <w:t xml:space="preserve">or </w:t>
      </w:r>
      <w:r w:rsidR="00A26210" w:rsidRPr="00F03311">
        <w:rPr>
          <w:highlight w:val="yellow"/>
        </w:rPr>
        <w:t>course</w:t>
      </w:r>
      <w:r w:rsidR="00A26210">
        <w:t xml:space="preserve"> (</w:t>
      </w:r>
      <w:proofErr w:type="spellStart"/>
      <w:r w:rsidR="00A26210">
        <w:t>Gillmore</w:t>
      </w:r>
      <w:proofErr w:type="spellEnd"/>
      <w:r w:rsidR="00A26210">
        <w:t xml:space="preserve"> et al., 1978; Marsh, 2007). Teaching effectiveness measures are </w:t>
      </w:r>
      <w:ins w:id="50" w:author="Jacob Miranda" w:date="2023-09-01T05:58:00Z">
        <w:r w:rsidR="00B97C1A">
          <w:t>intended</w:t>
        </w:r>
      </w:ins>
      <w:del w:id="51" w:author="Jacob Miranda" w:date="2023-09-01T05:58:00Z">
        <w:r w:rsidR="00A26210" w:rsidDel="00B97C1A">
          <w:delText>designed</w:delText>
        </w:r>
      </w:del>
      <w:r w:rsidR="00A26210">
        <w:t xml:space="preserve"> to </w:t>
      </w:r>
      <w:r w:rsidR="00E4198D">
        <w:t>gauge</w:t>
      </w:r>
      <w:r w:rsidR="00A26210">
        <w:t xml:space="preserve"> </w:t>
      </w:r>
      <w:r w:rsidR="00E4198D">
        <w:t>multiple facets</w:t>
      </w:r>
      <w:r w:rsidR="00A26210">
        <w:t xml:space="preserve"> of teaching, such as </w:t>
      </w:r>
      <w:r w:rsidR="00E4198D">
        <w:t xml:space="preserve">an instructor’s proficiency in </w:t>
      </w:r>
      <w:r w:rsidR="00A26210">
        <w:t xml:space="preserve">communication, organization, </w:t>
      </w:r>
      <w:r w:rsidR="00E4198D">
        <w:t>presentation</w:t>
      </w:r>
      <w:r w:rsidR="00A26210" w:rsidRPr="00F03311">
        <w:rPr>
          <w:highlight w:val="yellow"/>
        </w:rPr>
        <w:t xml:space="preserve">, </w:t>
      </w:r>
      <w:r w:rsidR="00F03311" w:rsidRPr="00F03311">
        <w:rPr>
          <w:highlight w:val="yellow"/>
        </w:rPr>
        <w:t xml:space="preserve">and </w:t>
      </w:r>
      <w:r w:rsidR="00A26210" w:rsidRPr="00F03311">
        <w:rPr>
          <w:highlight w:val="yellow"/>
        </w:rPr>
        <w:t>grading</w:t>
      </w:r>
      <w:r w:rsidR="00F03311">
        <w:t xml:space="preserve"> </w:t>
      </w:r>
      <w:r w:rsidR="00A26210">
        <w:t xml:space="preserve">(Hattie &amp; </w:t>
      </w:r>
      <w:r w:rsidR="00A26210">
        <w:lastRenderedPageBreak/>
        <w:t xml:space="preserve">Marsh, 1996). Given </w:t>
      </w:r>
      <w:r w:rsidR="006908A1">
        <w:t>the</w:t>
      </w:r>
      <w:r w:rsidR="00A26210">
        <w:t xml:space="preserve"> use </w:t>
      </w:r>
      <w:r w:rsidR="006908A1">
        <w:t xml:space="preserve">of </w:t>
      </w:r>
      <w:del w:id="52" w:author="Jacob Miranda" w:date="2023-09-01T06:00:00Z">
        <w:r w:rsidR="006908A1" w:rsidDel="00084EB3">
          <w:delText>students evaluations of teaching (SETs)</w:delText>
        </w:r>
      </w:del>
      <w:ins w:id="53" w:author="Jacob Miranda" w:date="2023-09-01T06:00:00Z">
        <w:r w:rsidR="00084EB3">
          <w:t>SETs</w:t>
        </w:r>
      </w:ins>
      <w:ins w:id="54" w:author="Microsoft Office User" w:date="2023-08-15T13:31:00Z">
        <w:r w:rsidR="006908A1">
          <w:t xml:space="preserve"> </w:t>
        </w:r>
      </w:ins>
      <w:r w:rsidR="00A26210">
        <w:t xml:space="preserve">in administrative decisions, </w:t>
      </w:r>
      <w:r w:rsidR="00A26210" w:rsidRPr="00F03311">
        <w:rPr>
          <w:highlight w:val="yellow"/>
        </w:rPr>
        <w:t xml:space="preserve">both </w:t>
      </w:r>
      <w:r w:rsidR="00F03311" w:rsidRPr="00F03311">
        <w:rPr>
          <w:highlight w:val="yellow"/>
        </w:rPr>
        <w:t xml:space="preserve">the </w:t>
      </w:r>
      <w:r w:rsidR="00A26210" w:rsidRPr="00F03311">
        <w:rPr>
          <w:highlight w:val="yellow"/>
        </w:rPr>
        <w:t xml:space="preserve">reliability and validity </w:t>
      </w:r>
      <w:r w:rsidR="00F03311" w:rsidRPr="00F03311">
        <w:rPr>
          <w:highlight w:val="yellow"/>
        </w:rPr>
        <w:t xml:space="preserve">of these measures </w:t>
      </w:r>
      <w:r w:rsidR="00A26210" w:rsidRPr="00F03311">
        <w:rPr>
          <w:highlight w:val="yellow"/>
        </w:rPr>
        <w:t xml:space="preserve">should be demonstrated </w:t>
      </w:r>
      <w:r w:rsidR="00F03311" w:rsidRPr="00F03311">
        <w:rPr>
          <w:highlight w:val="yellow"/>
        </w:rPr>
        <w:t>to ensure its appropriacy</w:t>
      </w:r>
      <w:r w:rsidR="00A26210">
        <w:t xml:space="preserve">. </w:t>
      </w:r>
      <w:del w:id="55" w:author="Jacob Miranda" w:date="2023-09-01T06:02:00Z">
        <w:r w:rsidR="00A26210" w:rsidRPr="00F03311" w:rsidDel="00E14DEE">
          <w:rPr>
            <w:highlight w:val="yellow"/>
          </w:rPr>
          <w:delText>Th</w:delText>
        </w:r>
        <w:r w:rsidR="00F03311" w:rsidRPr="00F03311" w:rsidDel="00E14DEE">
          <w:rPr>
            <w:highlight w:val="yellow"/>
          </w:rPr>
          <w:delText>us</w:delText>
        </w:r>
      </w:del>
      <w:ins w:id="56" w:author="Jacob Miranda" w:date="2023-09-01T06:02:00Z">
        <w:r w:rsidR="00E14DEE" w:rsidRPr="00F03311">
          <w:rPr>
            <w:highlight w:val="yellow"/>
          </w:rPr>
          <w:t>Thus,</w:t>
        </w:r>
      </w:ins>
      <w:r w:rsidR="00F03311" w:rsidRPr="00F03311">
        <w:rPr>
          <w:highlight w:val="yellow"/>
        </w:rPr>
        <w:t xml:space="preserve"> </w:t>
      </w:r>
      <w:r w:rsidR="002D0373">
        <w:rPr>
          <w:highlight w:val="yellow"/>
        </w:rPr>
        <w:t>the</w:t>
      </w:r>
      <w:r w:rsidR="00F03311" w:rsidRPr="00F03311">
        <w:rPr>
          <w:highlight w:val="yellow"/>
        </w:rPr>
        <w:t xml:space="preserve"> question</w:t>
      </w:r>
      <w:r w:rsidR="002D0373">
        <w:t xml:space="preserve"> naturally arises</w:t>
      </w:r>
      <w:r w:rsidR="00A26210">
        <w:t xml:space="preserve">: are </w:t>
      </w:r>
      <w:r w:rsidR="006908A1">
        <w:t>SETs</w:t>
      </w:r>
      <w:r w:rsidR="00A26210">
        <w:t xml:space="preserve"> reliable and valid measures of teaching effectiveness?</w:t>
      </w:r>
    </w:p>
    <w:p w14:paraId="3355BBFD" w14:textId="77777777" w:rsidR="00A34C6C" w:rsidRDefault="00A26210">
      <w:pPr>
        <w:pStyle w:val="Heading2"/>
      </w:pPr>
      <w:bookmarkStart w:id="57" w:name="validity"/>
      <w:r>
        <w:t>Validity</w:t>
      </w:r>
    </w:p>
    <w:p w14:paraId="201FAD23" w14:textId="0089DA68" w:rsidR="00A34C6C" w:rsidRDefault="00BD3A70" w:rsidP="005060AE">
      <w:pPr>
        <w:pStyle w:val="FirstParagraph"/>
      </w:pPr>
      <w:r>
        <w:rPr>
          <w:highlight w:val="yellow"/>
        </w:rPr>
        <w:t xml:space="preserve">As far back as 1975, </w:t>
      </w:r>
      <w:r w:rsidR="00A26210" w:rsidRPr="00254F1C">
        <w:rPr>
          <w:highlight w:val="yellow"/>
        </w:rPr>
        <w:t>Sheehan</w:t>
      </w:r>
      <w:r w:rsidR="00254F1C" w:rsidRPr="00254F1C">
        <w:rPr>
          <w:highlight w:val="yellow"/>
        </w:rPr>
        <w:t>’s</w:t>
      </w:r>
      <w:r w:rsidR="00A26210" w:rsidRPr="00254F1C">
        <w:rPr>
          <w:highlight w:val="yellow"/>
        </w:rPr>
        <w:t xml:space="preserve"> review of </w:t>
      </w:r>
      <w:r w:rsidR="002D0373">
        <w:rPr>
          <w:highlight w:val="yellow"/>
        </w:rPr>
        <w:t>instructor</w:t>
      </w:r>
      <w:r w:rsidR="002D0373" w:rsidRPr="00254F1C">
        <w:rPr>
          <w:highlight w:val="yellow"/>
        </w:rPr>
        <w:t xml:space="preserve"> </w:t>
      </w:r>
      <w:r w:rsidR="00254F1C" w:rsidRPr="00254F1C">
        <w:rPr>
          <w:highlight w:val="yellow"/>
        </w:rPr>
        <w:t>evaluation</w:t>
      </w:r>
      <w:r w:rsidR="00A26210" w:rsidRPr="00254F1C">
        <w:rPr>
          <w:highlight w:val="yellow"/>
        </w:rPr>
        <w:t xml:space="preserve"> literature </w:t>
      </w:r>
      <w:r>
        <w:rPr>
          <w:highlight w:val="yellow"/>
        </w:rPr>
        <w:t>found</w:t>
      </w:r>
      <w:r w:rsidR="00A26210" w:rsidRPr="00254F1C">
        <w:rPr>
          <w:highlight w:val="yellow"/>
        </w:rPr>
        <w:t xml:space="preserve"> </w:t>
      </w:r>
      <w:r>
        <w:rPr>
          <w:highlight w:val="yellow"/>
        </w:rPr>
        <w:t>such measures</w:t>
      </w:r>
      <w:r w:rsidR="00254F1C" w:rsidRPr="00254F1C">
        <w:rPr>
          <w:highlight w:val="yellow"/>
        </w:rPr>
        <w:t xml:space="preserve"> con</w:t>
      </w:r>
      <w:r w:rsidR="00254F1C">
        <w:rPr>
          <w:highlight w:val="yellow"/>
        </w:rPr>
        <w:t>tain</w:t>
      </w:r>
      <w:r>
        <w:rPr>
          <w:highlight w:val="yellow"/>
        </w:rPr>
        <w:t>ed</w:t>
      </w:r>
      <w:r w:rsidR="00254F1C">
        <w:rPr>
          <w:highlight w:val="yellow"/>
        </w:rPr>
        <w:t xml:space="preserve"> </w:t>
      </w:r>
      <w:r w:rsidR="00A26210" w:rsidRPr="00254F1C">
        <w:rPr>
          <w:highlight w:val="yellow"/>
        </w:rPr>
        <w:t xml:space="preserve">multiple factors </w:t>
      </w:r>
      <w:r w:rsidR="00E723DC">
        <w:rPr>
          <w:highlight w:val="yellow"/>
        </w:rPr>
        <w:t xml:space="preserve">potentially </w:t>
      </w:r>
      <w:r w:rsidR="00254F1C" w:rsidRPr="00254F1C">
        <w:rPr>
          <w:highlight w:val="yellow"/>
        </w:rPr>
        <w:t>conducive to</w:t>
      </w:r>
      <w:r w:rsidR="00A26210" w:rsidRPr="00254F1C">
        <w:rPr>
          <w:highlight w:val="yellow"/>
        </w:rPr>
        <w:t xml:space="preserve"> bias</w:t>
      </w:r>
      <w:ins w:id="58" w:author="Jacob Miranda" w:date="2023-09-01T06:02:00Z">
        <w:r w:rsidR="00E14DEE">
          <w:t>.</w:t>
        </w:r>
      </w:ins>
      <w:del w:id="59" w:author="Jacob Miranda" w:date="2023-09-01T06:02:00Z">
        <w:r w:rsidR="00A26210" w:rsidDel="00E14DEE">
          <w:delText>:</w:delText>
        </w:r>
      </w:del>
      <w:r w:rsidR="00A26210">
        <w:t xml:space="preserve"> </w:t>
      </w:r>
      <w:r w:rsidR="00254F1C" w:rsidRPr="00254F1C">
        <w:rPr>
          <w:highlight w:val="yellow"/>
        </w:rPr>
        <w:t>these include</w:t>
      </w:r>
      <w:r w:rsidR="00254F1C">
        <w:t xml:space="preserve"> </w:t>
      </w:r>
      <w:r w:rsidR="00A26210">
        <w:t>1) student demographics: gender, class, age, previous achievement, 2) class type: subject matter, size, degree requirements, and 3) instructor</w:t>
      </w:r>
      <w:r w:rsidR="00DB490D">
        <w:t xml:space="preserve"> qualities</w:t>
      </w:r>
      <w:r w:rsidR="00A26210">
        <w:t>: gender, rank, gender-match to student</w:t>
      </w:r>
      <w:r w:rsidR="00254F1C" w:rsidRPr="00254F1C">
        <w:rPr>
          <w:highlight w:val="yellow"/>
        </w:rPr>
        <w:t>, etc</w:t>
      </w:r>
      <w:r w:rsidR="00A26210">
        <w:t xml:space="preserve">. </w:t>
      </w:r>
      <w:r w:rsidR="00AC6EE0">
        <w:rPr>
          <w:highlight w:val="yellow"/>
        </w:rPr>
        <w:t>Decades later,</w:t>
      </w:r>
      <w:r w:rsidRPr="00BD3A70">
        <w:rPr>
          <w:highlight w:val="yellow"/>
        </w:rPr>
        <w:t xml:space="preserve"> </w:t>
      </w:r>
      <w:r w:rsidR="00A26210" w:rsidRPr="00BD3A70">
        <w:rPr>
          <w:highlight w:val="yellow"/>
        </w:rPr>
        <w:t>studies</w:t>
      </w:r>
      <w:r w:rsidR="00D876DB">
        <w:t xml:space="preserve"> still</w:t>
      </w:r>
      <w:r w:rsidR="00A26210">
        <w:t xml:space="preserve"> underscore that sexism (</w:t>
      </w:r>
      <w:proofErr w:type="spellStart"/>
      <w:r w:rsidR="00A26210">
        <w:t>MacNell</w:t>
      </w:r>
      <w:proofErr w:type="spellEnd"/>
      <w:r w:rsidR="00A26210">
        <w:t xml:space="preserve"> et al., 2015; Mitchell &amp; Martin, 2018), racism (Smith &amp; Hawkins, 2011), and general bias</w:t>
      </w:r>
      <w:r>
        <w:t>es</w:t>
      </w:r>
      <w:r w:rsidR="00A26210">
        <w:t xml:space="preserve"> pervade students’ evaluations </w:t>
      </w:r>
      <w:r w:rsidR="00D876DB">
        <w:t>today in both</w:t>
      </w:r>
      <w:del w:id="60" w:author="Jacob Miranda" w:date="2023-09-01T06:09:00Z">
        <w:r w:rsidR="00D876DB" w:rsidDel="00E4539C">
          <w:delText xml:space="preserve"> </w:delText>
        </w:r>
      </w:del>
      <w:r w:rsidR="00A26210">
        <w:t xml:space="preserve"> traditional courses and possibly online ones as well (Heffernan, 2022; Rovai et al., 2006; Zheng et al., 2023</w:t>
      </w:r>
      <w:proofErr w:type="gramStart"/>
      <w:r w:rsidR="00A26210">
        <w:t xml:space="preserve">) </w:t>
      </w:r>
      <w:commentRangeStart w:id="61"/>
      <w:r w:rsidR="00A26210">
        <w:t>!!</w:t>
      </w:r>
      <w:proofErr w:type="gramEnd"/>
      <w:r w:rsidR="00A26210">
        <w:t xml:space="preserve"> Sullivan et al., 2013 !!</w:t>
      </w:r>
      <w:commentRangeEnd w:id="61"/>
      <w:r w:rsidR="002D0373">
        <w:rPr>
          <w:rStyle w:val="CommentReference"/>
        </w:rPr>
        <w:commentReference w:id="61"/>
      </w:r>
      <w:r w:rsidR="00A26210">
        <w:t>. Individual factors may also yield some influence</w:t>
      </w:r>
      <w:r w:rsidR="00DB490D">
        <w:t xml:space="preserve"> on SET ratings</w:t>
      </w:r>
      <w:r w:rsidR="00A26210">
        <w:t xml:space="preserve">, including instructors’ cultural background (Fan et al., 2019), attractiveness (Felton et al., 2008) </w:t>
      </w:r>
      <w:commentRangeStart w:id="62"/>
      <w:r w:rsidR="00A26210">
        <w:t>!!Wright, 200</w:t>
      </w:r>
      <w:r w:rsidR="004557D0">
        <w:t>0</w:t>
      </w:r>
      <w:r w:rsidR="00A26210">
        <w:t>!!</w:t>
      </w:r>
      <w:commentRangeEnd w:id="62"/>
      <w:r w:rsidR="007352A3">
        <w:rPr>
          <w:rStyle w:val="CommentReference"/>
        </w:rPr>
        <w:commentReference w:id="62"/>
      </w:r>
      <w:r w:rsidR="00A26210">
        <w:t xml:space="preserve">, position ranking (Johnson et al., 2013), and students’ expected grade from the course (Chen et al., 2017; Crumbley et al., 2001; Marks, 2000). </w:t>
      </w:r>
      <w:r w:rsidR="00E723DC">
        <w:rPr>
          <w:highlight w:val="yellow"/>
        </w:rPr>
        <w:t>B</w:t>
      </w:r>
      <w:r w:rsidR="00A26210" w:rsidRPr="00E723DC">
        <w:rPr>
          <w:highlight w:val="yellow"/>
        </w:rPr>
        <w:t xml:space="preserve">iasing factors </w:t>
      </w:r>
      <w:r w:rsidR="00E723DC" w:rsidRPr="00E723DC">
        <w:rPr>
          <w:highlight w:val="yellow"/>
        </w:rPr>
        <w:t>may</w:t>
      </w:r>
      <w:r w:rsidR="00A26210" w:rsidRPr="00E723DC">
        <w:rPr>
          <w:highlight w:val="yellow"/>
        </w:rPr>
        <w:t xml:space="preserve"> </w:t>
      </w:r>
      <w:r w:rsidR="00E723DC">
        <w:rPr>
          <w:highlight w:val="yellow"/>
        </w:rPr>
        <w:t xml:space="preserve">even </w:t>
      </w:r>
      <w:r w:rsidR="00A26210" w:rsidRPr="00E723DC">
        <w:rPr>
          <w:highlight w:val="yellow"/>
        </w:rPr>
        <w:t>include</w:t>
      </w:r>
      <w:r w:rsidR="00A26210">
        <w:t xml:space="preserve"> the volume of the instructor’s voice and how legible their instructor’s writing is [</w:t>
      </w:r>
      <w:commentRangeStart w:id="63"/>
      <w:commentRangeStart w:id="64"/>
      <w:r w:rsidR="00A26210">
        <w:t>!! Becker et al., 2012 !!</w:t>
      </w:r>
      <w:commentRangeEnd w:id="63"/>
      <w:r w:rsidR="00814FFD">
        <w:rPr>
          <w:rStyle w:val="CommentReference"/>
        </w:rPr>
        <w:commentReference w:id="63"/>
      </w:r>
      <w:commentRangeEnd w:id="64"/>
      <w:r w:rsidR="00E4539C">
        <w:rPr>
          <w:rStyle w:val="CommentReference"/>
        </w:rPr>
        <w:commentReference w:id="64"/>
      </w:r>
      <w:r w:rsidR="00A26210">
        <w:t xml:space="preserve">]. </w:t>
      </w:r>
      <w:r w:rsidR="00E723DC" w:rsidRPr="00E723DC">
        <w:rPr>
          <w:highlight w:val="yellow"/>
        </w:rPr>
        <w:t>Concerningly</w:t>
      </w:r>
      <w:r w:rsidR="00E723DC">
        <w:t xml:space="preserve">, </w:t>
      </w:r>
      <w:commentRangeStart w:id="65"/>
      <w:r w:rsidR="00A26210">
        <w:t>!!Stroebe (2018)!!</w:t>
      </w:r>
      <w:commentRangeEnd w:id="65"/>
      <w:r w:rsidR="004651D2">
        <w:rPr>
          <w:rStyle w:val="CommentReference"/>
        </w:rPr>
        <w:commentReference w:id="65"/>
      </w:r>
      <w:r w:rsidR="00A26210">
        <w:t xml:space="preserve"> </w:t>
      </w:r>
      <w:r w:rsidR="004557D0">
        <w:t xml:space="preserve">also </w:t>
      </w:r>
      <w:r w:rsidR="00E723DC">
        <w:t>highlights</w:t>
      </w:r>
      <w:r w:rsidR="00A26210">
        <w:t xml:space="preserve"> the danger of an incentive system tied to student ratings; </w:t>
      </w:r>
      <w:r w:rsidR="00E723DC">
        <w:t xml:space="preserve">in other words, </w:t>
      </w:r>
      <w:r w:rsidR="00A26210">
        <w:t xml:space="preserve">instructors may </w:t>
      </w:r>
      <w:r w:rsidR="00A26210" w:rsidRPr="00EE4511">
        <w:rPr>
          <w:highlight w:val="yellow"/>
        </w:rPr>
        <w:t>be incentivized</w:t>
      </w:r>
      <w:r w:rsidR="00A26210">
        <w:t xml:space="preserve"> to be a less effective teacher (e.g., grade leniently, choose to teach courses based off student interest</w:t>
      </w:r>
      <w:r w:rsidR="00E723DC">
        <w:t>, etc.</w:t>
      </w:r>
      <w:r w:rsidR="00A26210">
        <w:t>) rather than challenge students critically</w:t>
      </w:r>
      <w:ins w:id="66" w:author="Microsoft Office User" w:date="2023-08-15T13:32:00Z">
        <w:r w:rsidR="004557D0">
          <w:t xml:space="preserve"> </w:t>
        </w:r>
      </w:ins>
      <w:ins w:id="67" w:author="Microsoft Office User" w:date="2023-08-15T13:58:00Z">
        <w:r w:rsidR="00DB490D">
          <w:t>to</w:t>
        </w:r>
      </w:ins>
      <w:ins w:id="68" w:author="Microsoft Office User" w:date="2023-08-15T13:32:00Z">
        <w:r w:rsidR="004557D0">
          <w:t xml:space="preserve"> boost their SET ratings</w:t>
        </w:r>
      </w:ins>
      <w:r w:rsidR="00A26210">
        <w:t>.</w:t>
      </w:r>
    </w:p>
    <w:p w14:paraId="7A41D694" w14:textId="773D14CD" w:rsidR="00A34C6C" w:rsidRDefault="00BD3A70" w:rsidP="00E4198D">
      <w:pPr>
        <w:pStyle w:val="FirstParagraph"/>
      </w:pPr>
      <w:del w:id="69" w:author="Jacob Miranda" w:date="2023-09-01T06:10:00Z">
        <w:r w:rsidDel="006A4354">
          <w:rPr>
            <w:highlight w:val="yellow"/>
          </w:rPr>
          <w:delText>Unfortunately,</w:delText>
        </w:r>
        <w:r w:rsidRPr="00254F1C" w:rsidDel="006A4354">
          <w:rPr>
            <w:highlight w:val="yellow"/>
          </w:rPr>
          <w:delText xml:space="preserve"> c</w:delText>
        </w:r>
      </w:del>
      <w:ins w:id="70" w:author="Jacob Miranda" w:date="2023-09-01T06:10:00Z">
        <w:r w:rsidR="006A4354">
          <w:rPr>
            <w:highlight w:val="yellow"/>
          </w:rPr>
          <w:t>C</w:t>
        </w:r>
      </w:ins>
      <w:r w:rsidRPr="00254F1C">
        <w:rPr>
          <w:highlight w:val="yellow"/>
        </w:rPr>
        <w:t xml:space="preserve">oncerns </w:t>
      </w:r>
      <w:r>
        <w:rPr>
          <w:highlight w:val="yellow"/>
        </w:rPr>
        <w:t xml:space="preserve">of bias </w:t>
      </w:r>
      <w:r w:rsidRPr="00254F1C">
        <w:rPr>
          <w:highlight w:val="yellow"/>
        </w:rPr>
        <w:t xml:space="preserve">have not </w:t>
      </w:r>
      <w:r w:rsidRPr="00BD3A70">
        <w:rPr>
          <w:highlight w:val="yellow"/>
        </w:rPr>
        <w:t>dissipated over time</w:t>
      </w:r>
      <w:r>
        <w:t xml:space="preserve"> (Boring et al., 2016; </w:t>
      </w:r>
      <w:proofErr w:type="spellStart"/>
      <w:r>
        <w:t>Hornstein</w:t>
      </w:r>
      <w:proofErr w:type="spellEnd"/>
      <w:r>
        <w:t xml:space="preserve">, 2017; </w:t>
      </w:r>
      <w:proofErr w:type="spellStart"/>
      <w:r>
        <w:t>Uttl</w:t>
      </w:r>
      <w:proofErr w:type="spellEnd"/>
      <w:r>
        <w:t xml:space="preserve"> et al., 2017) </w:t>
      </w:r>
      <w:commentRangeStart w:id="71"/>
      <w:r>
        <w:t xml:space="preserve">!! </w:t>
      </w:r>
      <w:proofErr w:type="spellStart"/>
      <w:r>
        <w:t>dunn</w:t>
      </w:r>
      <w:proofErr w:type="spellEnd"/>
      <w:r>
        <w:t xml:space="preserve"> et al., 2016!!</w:t>
      </w:r>
      <w:commentRangeEnd w:id="71"/>
      <w:r>
        <w:rPr>
          <w:rStyle w:val="CommentReference"/>
        </w:rPr>
        <w:commentReference w:id="71"/>
      </w:r>
      <w:r>
        <w:t xml:space="preserve">. Recent meta-analyses suggest </w:t>
      </w:r>
      <w:r w:rsidR="004557D0">
        <w:t>SETs</w:t>
      </w:r>
      <w:r>
        <w:t xml:space="preserve"> </w:t>
      </w:r>
      <w:r w:rsidR="00E723DC">
        <w:t xml:space="preserve">may </w:t>
      </w:r>
      <w:r w:rsidR="00E723DC">
        <w:lastRenderedPageBreak/>
        <w:t>be</w:t>
      </w:r>
      <w:r>
        <w:t xml:space="preserve"> </w:t>
      </w:r>
      <w:r w:rsidR="00E723DC">
        <w:t xml:space="preserve">entirely </w:t>
      </w:r>
      <w:r>
        <w:t xml:space="preserve">unrelated </w:t>
      </w:r>
      <w:r w:rsidRPr="00BD3A70">
        <w:rPr>
          <w:highlight w:val="yellow"/>
        </w:rPr>
        <w:t>to material learned</w:t>
      </w:r>
      <w:r>
        <w:t xml:space="preserve"> (</w:t>
      </w:r>
      <w:proofErr w:type="spellStart"/>
      <w:r>
        <w:t>Uttl</w:t>
      </w:r>
      <w:proofErr w:type="spellEnd"/>
      <w:r>
        <w:t xml:space="preserve"> et al., 2017</w:t>
      </w:r>
      <w:r w:rsidRPr="005060AE">
        <w:rPr>
          <w:highlight w:val="yellow"/>
        </w:rPr>
        <w:t>) and their biasing aspects cannot be altered due to the complex interaction of</w:t>
      </w:r>
      <w:r w:rsidR="00EE4511">
        <w:rPr>
          <w:highlight w:val="yellow"/>
        </w:rPr>
        <w:t xml:space="preserve"> </w:t>
      </w:r>
      <w:r w:rsidRPr="005060AE">
        <w:rPr>
          <w:highlight w:val="yellow"/>
        </w:rPr>
        <w:t>factors</w:t>
      </w:r>
      <w:r w:rsidR="00DB490D">
        <w:rPr>
          <w:highlight w:val="yellow"/>
        </w:rPr>
        <w:t xml:space="preserve"> included in</w:t>
      </w:r>
      <w:ins w:id="72" w:author="Jacob Miranda" w:date="2023-09-01T06:10:00Z">
        <w:r w:rsidR="00660081">
          <w:rPr>
            <w:highlight w:val="yellow"/>
          </w:rPr>
          <w:t xml:space="preserve"> their</w:t>
        </w:r>
      </w:ins>
      <w:r w:rsidR="00DB490D">
        <w:rPr>
          <w:highlight w:val="yellow"/>
        </w:rPr>
        <w:t xml:space="preserve"> calculation</w:t>
      </w:r>
      <w:r w:rsidRPr="005060AE">
        <w:rPr>
          <w:highlight w:val="yellow"/>
        </w:rPr>
        <w:t xml:space="preserve"> (Boring et al., 2016).</w:t>
      </w:r>
      <w:r>
        <w:t xml:space="preserve"> </w:t>
      </w:r>
      <w:r w:rsidR="00EE4511">
        <w:rPr>
          <w:highlight w:val="yellow"/>
        </w:rPr>
        <w:t>W</w:t>
      </w:r>
      <w:r w:rsidR="007C1B26" w:rsidRPr="007C1B26">
        <w:rPr>
          <w:highlight w:val="yellow"/>
        </w:rPr>
        <w:t>hile</w:t>
      </w:r>
      <w:r w:rsidR="007C1B26">
        <w:t xml:space="preserve"> s</w:t>
      </w:r>
      <w:r w:rsidR="007B51CD">
        <w:t xml:space="preserve">tudents’ ratings may show some utility in indicating to other </w:t>
      </w:r>
      <w:proofErr w:type="gramStart"/>
      <w:r w:rsidR="007B51CD">
        <w:t>students</w:t>
      </w:r>
      <w:proofErr w:type="gramEnd"/>
      <w:r w:rsidR="007B51CD">
        <w:t xml:space="preserve"> which classes to pursue and </w:t>
      </w:r>
      <w:r w:rsidR="007B51CD" w:rsidRPr="007B51CD">
        <w:rPr>
          <w:highlight w:val="yellow"/>
        </w:rPr>
        <w:t>with which professor</w:t>
      </w:r>
      <w:r w:rsidR="007B51CD">
        <w:t xml:space="preserve"> </w:t>
      </w:r>
      <w:commentRangeStart w:id="73"/>
      <w:r w:rsidR="007B51CD">
        <w:t xml:space="preserve">[!! </w:t>
      </w:r>
      <w:proofErr w:type="spellStart"/>
      <w:r w:rsidR="007B51CD">
        <w:t>Stankiewicz</w:t>
      </w:r>
      <w:proofErr w:type="spellEnd"/>
      <w:r w:rsidR="007B51CD">
        <w:t>, 2015 !!</w:t>
      </w:r>
      <w:commentRangeEnd w:id="73"/>
      <w:r w:rsidR="007E1C82">
        <w:rPr>
          <w:rStyle w:val="CommentReference"/>
        </w:rPr>
        <w:commentReference w:id="73"/>
      </w:r>
      <w:r w:rsidR="007B51CD">
        <w:t>]</w:t>
      </w:r>
      <w:r w:rsidR="007B51CD" w:rsidRPr="007B51CD">
        <w:rPr>
          <w:highlight w:val="yellow"/>
        </w:rPr>
        <w:t>, this may come at the cost of the professor’s self-efficacy</w:t>
      </w:r>
      <w:r w:rsidR="007B51CD">
        <w:t xml:space="preserve"> (Boswell, 2016). </w:t>
      </w:r>
      <w:del w:id="74" w:author="Jacob Miranda" w:date="2023-09-01T06:23:00Z">
        <w:r w:rsidR="00EE4511" w:rsidDel="003C3869">
          <w:rPr>
            <w:highlight w:val="yellow"/>
          </w:rPr>
          <w:delText>Thus w</w:delText>
        </w:r>
      </w:del>
      <w:ins w:id="75" w:author="Jacob Miranda" w:date="2023-09-01T06:23:00Z">
        <w:r w:rsidR="003C3869">
          <w:rPr>
            <w:highlight w:val="yellow"/>
          </w:rPr>
          <w:t>W</w:t>
        </w:r>
      </w:ins>
      <w:r w:rsidR="00EE4511">
        <w:rPr>
          <w:highlight w:val="yellow"/>
        </w:rPr>
        <w:t xml:space="preserve">hile </w:t>
      </w:r>
      <w:ins w:id="76" w:author="Jacob Miranda" w:date="2023-09-01T06:23:00Z">
        <w:r w:rsidR="003C3869">
          <w:rPr>
            <w:highlight w:val="yellow"/>
          </w:rPr>
          <w:t xml:space="preserve">SETs are </w:t>
        </w:r>
      </w:ins>
      <w:r w:rsidR="00EE4511">
        <w:rPr>
          <w:highlight w:val="yellow"/>
        </w:rPr>
        <w:t>c</w:t>
      </w:r>
      <w:r w:rsidR="007C1B26" w:rsidRPr="00F5031C">
        <w:rPr>
          <w:highlight w:val="yellow"/>
        </w:rPr>
        <w:t>onceptually</w:t>
      </w:r>
      <w:r w:rsidR="00EE4511">
        <w:rPr>
          <w:highlight w:val="yellow"/>
        </w:rPr>
        <w:t xml:space="preserve"> valuable </w:t>
      </w:r>
      <w:r w:rsidR="007C1B26" w:rsidRPr="00F5031C">
        <w:rPr>
          <w:highlight w:val="yellow"/>
        </w:rPr>
        <w:t xml:space="preserve">towards gaining insight on teacher </w:t>
      </w:r>
      <w:r w:rsidR="00EE4511">
        <w:rPr>
          <w:highlight w:val="yellow"/>
        </w:rPr>
        <w:t xml:space="preserve">effectiveness </w:t>
      </w:r>
      <w:r w:rsidR="007C1B26" w:rsidRPr="00F5031C">
        <w:rPr>
          <w:highlight w:val="yellow"/>
        </w:rPr>
        <w:t>or course quality</w:t>
      </w:r>
      <w:r w:rsidR="00EE4511">
        <w:rPr>
          <w:highlight w:val="yellow"/>
        </w:rPr>
        <w:t xml:space="preserve">, the </w:t>
      </w:r>
      <w:r w:rsidR="007C1B26" w:rsidRPr="00F5031C">
        <w:rPr>
          <w:highlight w:val="yellow"/>
        </w:rPr>
        <w:t xml:space="preserve">many outstanding issues </w:t>
      </w:r>
      <w:del w:id="77" w:author="Jacob Miranda" w:date="2023-09-01T06:23:00Z">
        <w:r w:rsidR="00EE4511" w:rsidDel="003C3869">
          <w:rPr>
            <w:highlight w:val="yellow"/>
          </w:rPr>
          <w:delText xml:space="preserve">of </w:delText>
        </w:r>
        <w:r w:rsidR="004557D0" w:rsidDel="003C3869">
          <w:rPr>
            <w:highlight w:val="yellow"/>
          </w:rPr>
          <w:delText>SETs</w:delText>
        </w:r>
        <w:r w:rsidR="00EE4511" w:rsidDel="003C3869">
          <w:rPr>
            <w:highlight w:val="yellow"/>
          </w:rPr>
          <w:delText xml:space="preserve"> </w:delText>
        </w:r>
      </w:del>
      <w:r w:rsidR="007C1B26" w:rsidRPr="00F5031C">
        <w:rPr>
          <w:highlight w:val="yellow"/>
        </w:rPr>
        <w:t xml:space="preserve">suggest </w:t>
      </w:r>
      <w:r w:rsidR="00F5031C" w:rsidRPr="00F5031C">
        <w:rPr>
          <w:highlight w:val="yellow"/>
        </w:rPr>
        <w:t>they</w:t>
      </w:r>
      <w:r w:rsidR="007C1B26" w:rsidRPr="00F5031C">
        <w:rPr>
          <w:highlight w:val="yellow"/>
        </w:rPr>
        <w:t xml:space="preserve"> may not be </w:t>
      </w:r>
      <w:r w:rsidR="00EE4511">
        <w:rPr>
          <w:highlight w:val="yellow"/>
        </w:rPr>
        <w:t>valid measures</w:t>
      </w:r>
      <w:r w:rsidR="007C1B26" w:rsidRPr="00F5031C">
        <w:rPr>
          <w:highlight w:val="yellow"/>
        </w:rPr>
        <w:t>.</w:t>
      </w:r>
      <w:r w:rsidR="00D54B86">
        <w:t xml:space="preserve"> </w:t>
      </w:r>
      <w:r w:rsidR="00E4198D">
        <w:t>Even so</w:t>
      </w:r>
      <w:r w:rsidR="007B51CD">
        <w:t>,</w:t>
      </w:r>
      <w:r w:rsidR="00D54B86">
        <w:t xml:space="preserve"> some </w:t>
      </w:r>
      <w:r w:rsidR="00EE4511">
        <w:t>researchers</w:t>
      </w:r>
      <w:r w:rsidR="007B51CD">
        <w:t xml:space="preserve"> argue that the complete removal </w:t>
      </w:r>
      <w:r w:rsidR="00D54B86">
        <w:t>of SETs</w:t>
      </w:r>
      <w:r w:rsidR="007B51CD">
        <w:t xml:space="preserve"> from </w:t>
      </w:r>
      <w:r w:rsidR="00D54B86">
        <w:t>administrative consideration</w:t>
      </w:r>
      <w:r w:rsidR="007B51CD" w:rsidRPr="00F5031C">
        <w:rPr>
          <w:highlight w:val="yellow"/>
        </w:rPr>
        <w:t xml:space="preserve"> is the wrong</w:t>
      </w:r>
      <w:r w:rsidR="007B51CD">
        <w:t xml:space="preserve"> course of action (Benton &amp; </w:t>
      </w:r>
      <w:proofErr w:type="spellStart"/>
      <w:r w:rsidR="007B51CD">
        <w:t>Ryalls</w:t>
      </w:r>
      <w:proofErr w:type="spellEnd"/>
      <w:r w:rsidR="007B51CD">
        <w:t xml:space="preserve">, 2016). </w:t>
      </w:r>
      <w:r w:rsidR="00E723DC" w:rsidRPr="00E723DC">
        <w:rPr>
          <w:highlight w:val="yellow"/>
        </w:rPr>
        <w:t>A</w:t>
      </w:r>
      <w:r w:rsidR="00A26210" w:rsidRPr="00E723DC">
        <w:rPr>
          <w:highlight w:val="yellow"/>
        </w:rPr>
        <w:t xml:space="preserve"> </w:t>
      </w:r>
      <w:r w:rsidR="00D54B86">
        <w:rPr>
          <w:highlight w:val="yellow"/>
        </w:rPr>
        <w:t>more appropriate</w:t>
      </w:r>
      <w:r w:rsidR="00A26210" w:rsidRPr="00E723DC">
        <w:rPr>
          <w:highlight w:val="yellow"/>
        </w:rPr>
        <w:t xml:space="preserve"> solution </w:t>
      </w:r>
      <w:r w:rsidR="00D54B86">
        <w:rPr>
          <w:highlight w:val="yellow"/>
        </w:rPr>
        <w:t>may be</w:t>
      </w:r>
      <w:r w:rsidR="00A26210" w:rsidRPr="00E723DC">
        <w:rPr>
          <w:highlight w:val="yellow"/>
        </w:rPr>
        <w:t xml:space="preserve"> to u</w:t>
      </w:r>
      <w:r w:rsidR="00E723DC" w:rsidRPr="00E723DC">
        <w:rPr>
          <w:highlight w:val="yellow"/>
        </w:rPr>
        <w:t>tilize</w:t>
      </w:r>
      <w:r w:rsidR="00A26210">
        <w:t xml:space="preserve"> multiple </w:t>
      </w:r>
      <w:r w:rsidR="00DB490D">
        <w:t xml:space="preserve">measures </w:t>
      </w:r>
      <w:r w:rsidR="00A26210">
        <w:t xml:space="preserve">of teaching effectiveness </w:t>
      </w:r>
      <w:ins w:id="78" w:author="Jacob Miranda" w:date="2023-09-01T06:24:00Z">
        <w:r w:rsidR="00FA0886">
          <w:t xml:space="preserve">simultaneously </w:t>
        </w:r>
      </w:ins>
      <w:r w:rsidR="00A26210">
        <w:t xml:space="preserve">[e.g., subject-matter </w:t>
      </w:r>
      <w:ins w:id="79" w:author="Jacob Miranda" w:date="2023-09-01T06:24:00Z">
        <w:r w:rsidR="00FA0886">
          <w:t>expert</w:t>
        </w:r>
        <w:r w:rsidR="008769B4">
          <w:t xml:space="preserve">s </w:t>
        </w:r>
      </w:ins>
      <w:r w:rsidR="00A26210">
        <w:t>sit-in</w:t>
      </w:r>
      <w:del w:id="80" w:author="Jacob Miranda" w:date="2023-09-01T06:24:00Z">
        <w:r w:rsidR="00A26210" w:rsidDel="008769B4">
          <w:delText>s</w:delText>
        </w:r>
      </w:del>
      <w:r w:rsidR="00A26210">
        <w:t xml:space="preserve"> on lecture, peer reviews of course curriculum (Benton &amp; Young, 2018; Berk, 2018; Esarey &amp; Valdes, 2020; Kornell &amp; Hausman, 2016)</w:t>
      </w:r>
      <w:r w:rsidR="00E723DC">
        <w:t>]</w:t>
      </w:r>
      <w:r w:rsidR="00A26210">
        <w:t>. However, the cost of implementing a more accurate</w:t>
      </w:r>
      <w:r w:rsidR="00E723DC" w:rsidRPr="00E723DC">
        <w:rPr>
          <w:highlight w:val="yellow"/>
        </w:rPr>
        <w:t>,</w:t>
      </w:r>
      <w:r w:rsidR="00A26210">
        <w:t xml:space="preserve"> multi-pronged approach </w:t>
      </w:r>
      <w:r w:rsidR="00A26210" w:rsidRPr="00E723DC">
        <w:rPr>
          <w:highlight w:val="yellow"/>
        </w:rPr>
        <w:t xml:space="preserve">may be </w:t>
      </w:r>
      <w:r w:rsidR="00E723DC" w:rsidRPr="00E723DC">
        <w:rPr>
          <w:highlight w:val="yellow"/>
        </w:rPr>
        <w:t xml:space="preserve">unrealistic </w:t>
      </w:r>
      <w:r w:rsidR="00A26210" w:rsidRPr="00E723DC">
        <w:rPr>
          <w:highlight w:val="yellow"/>
        </w:rPr>
        <w:t>given</w:t>
      </w:r>
      <w:r w:rsidR="00E723DC" w:rsidRPr="00E723DC">
        <w:rPr>
          <w:highlight w:val="yellow"/>
        </w:rPr>
        <w:t xml:space="preserve"> a university’s</w:t>
      </w:r>
      <w:r w:rsidR="00A26210" w:rsidRPr="00E723DC">
        <w:rPr>
          <w:highlight w:val="yellow"/>
        </w:rPr>
        <w:t xml:space="preserve"> budget and </w:t>
      </w:r>
      <w:r w:rsidR="00E723DC" w:rsidRPr="00E723DC">
        <w:rPr>
          <w:highlight w:val="yellow"/>
        </w:rPr>
        <w:t>expectations of the</w:t>
      </w:r>
      <w:r w:rsidR="00A26210" w:rsidRPr="00E723DC">
        <w:rPr>
          <w:highlight w:val="yellow"/>
        </w:rPr>
        <w:t xml:space="preserve"> instructor.</w:t>
      </w:r>
      <w:r w:rsidR="00A26210">
        <w:t xml:space="preserve"> </w:t>
      </w:r>
      <w:r w:rsidR="003E7EDA">
        <w:rPr>
          <w:highlight w:val="yellow"/>
        </w:rPr>
        <w:t>I</w:t>
      </w:r>
      <w:r w:rsidR="007B51CD" w:rsidRPr="00EE4511">
        <w:rPr>
          <w:highlight w:val="yellow"/>
        </w:rPr>
        <w:t xml:space="preserve">nstitutions </w:t>
      </w:r>
      <w:r w:rsidR="00EE4511" w:rsidRPr="00EE4511">
        <w:rPr>
          <w:highlight w:val="yellow"/>
        </w:rPr>
        <w:t xml:space="preserve">may </w:t>
      </w:r>
      <w:r w:rsidR="003E7EDA">
        <w:rPr>
          <w:highlight w:val="yellow"/>
        </w:rPr>
        <w:t>then</w:t>
      </w:r>
      <w:r w:rsidR="00EE4511" w:rsidRPr="00EE4511">
        <w:rPr>
          <w:highlight w:val="yellow"/>
        </w:rPr>
        <w:t xml:space="preserve"> </w:t>
      </w:r>
      <w:r w:rsidR="007B51CD" w:rsidRPr="00EE4511">
        <w:rPr>
          <w:highlight w:val="yellow"/>
        </w:rPr>
        <w:t>opt</w:t>
      </w:r>
      <w:r w:rsidR="00A26210">
        <w:t xml:space="preserve"> to continue using </w:t>
      </w:r>
      <w:r w:rsidR="004557D0">
        <w:t>SETs</w:t>
      </w:r>
      <w:r w:rsidR="00A26210">
        <w:t xml:space="preserve"> </w:t>
      </w:r>
      <w:r w:rsidR="00EE4511">
        <w:rPr>
          <w:highlight w:val="yellow"/>
        </w:rPr>
        <w:t>regardless</w:t>
      </w:r>
      <w:r w:rsidR="007B51CD" w:rsidRPr="007B51CD">
        <w:rPr>
          <w:highlight w:val="yellow"/>
        </w:rPr>
        <w:t xml:space="preserve"> </w:t>
      </w:r>
      <w:r w:rsidR="003E7EDA">
        <w:rPr>
          <w:highlight w:val="yellow"/>
        </w:rPr>
        <w:t xml:space="preserve">of </w:t>
      </w:r>
      <w:r w:rsidR="007B51CD" w:rsidRPr="007B51CD">
        <w:rPr>
          <w:highlight w:val="yellow"/>
        </w:rPr>
        <w:t>th</w:t>
      </w:r>
      <w:r w:rsidR="00F5031C">
        <w:rPr>
          <w:highlight w:val="yellow"/>
        </w:rPr>
        <w:t>ei</w:t>
      </w:r>
      <w:r w:rsidR="007B51CD" w:rsidRPr="007B51CD">
        <w:rPr>
          <w:highlight w:val="yellow"/>
        </w:rPr>
        <w:t>r validity</w:t>
      </w:r>
      <w:r w:rsidR="00A26210" w:rsidRPr="007B51CD">
        <w:rPr>
          <w:highlight w:val="yellow"/>
        </w:rPr>
        <w:t>.</w:t>
      </w:r>
      <w:r w:rsidR="00A26210">
        <w:t xml:space="preserve"> </w:t>
      </w:r>
    </w:p>
    <w:p w14:paraId="4AD1D4D1" w14:textId="77777777" w:rsidR="00A34C6C" w:rsidRDefault="00A26210">
      <w:pPr>
        <w:pStyle w:val="Heading2"/>
      </w:pPr>
      <w:bookmarkStart w:id="81" w:name="perceived-fairness"/>
      <w:bookmarkEnd w:id="57"/>
      <w:r>
        <w:t>Perceived fairness</w:t>
      </w:r>
    </w:p>
    <w:p w14:paraId="6EDE22E0" w14:textId="484BD91F" w:rsidR="00A34C6C" w:rsidRDefault="003E7EDA">
      <w:pPr>
        <w:pStyle w:val="FirstParagraph"/>
      </w:pPr>
      <w:r>
        <w:rPr>
          <w:highlight w:val="yellow"/>
        </w:rPr>
        <w:t>E</w:t>
      </w:r>
      <w:r w:rsidR="00A26210" w:rsidRPr="000F5B51">
        <w:rPr>
          <w:highlight w:val="yellow"/>
        </w:rPr>
        <w:t xml:space="preserve">xtant research </w:t>
      </w:r>
      <w:del w:id="82" w:author="Jacob Miranda" w:date="2023-09-01T06:22:00Z">
        <w:r w:rsidR="00A26210" w:rsidRPr="000F5B51" w:rsidDel="00B659E4">
          <w:rPr>
            <w:highlight w:val="yellow"/>
          </w:rPr>
          <w:delText>tends to confirm</w:delText>
        </w:r>
      </w:del>
      <w:ins w:id="83" w:author="Jacob Miranda" w:date="2023-09-01T06:22:00Z">
        <w:r w:rsidR="00B659E4">
          <w:rPr>
            <w:highlight w:val="yellow"/>
          </w:rPr>
          <w:t>broadly supports that</w:t>
        </w:r>
      </w:ins>
      <w:r w:rsidR="000F5B51" w:rsidRPr="000F5B51">
        <w:rPr>
          <w:highlight w:val="yellow"/>
        </w:rPr>
        <w:t xml:space="preserve"> </w:t>
      </w:r>
      <w:del w:id="84" w:author="Jacob Miranda" w:date="2023-09-01T06:22:00Z">
        <w:r w:rsidR="000F5B51" w:rsidRPr="000F5B51" w:rsidDel="00B659E4">
          <w:rPr>
            <w:highlight w:val="yellow"/>
          </w:rPr>
          <w:delText>evaluation ratings</w:delText>
        </w:r>
      </w:del>
      <w:ins w:id="85" w:author="Jacob Miranda" w:date="2023-09-01T06:22:00Z">
        <w:r w:rsidR="00B659E4">
          <w:rPr>
            <w:highlight w:val="yellow"/>
          </w:rPr>
          <w:t>SETs</w:t>
        </w:r>
      </w:ins>
      <w:r w:rsidR="00A26210" w:rsidRPr="000F5B51">
        <w:rPr>
          <w:highlight w:val="yellow"/>
        </w:rPr>
        <w:t xml:space="preserve"> are influenced by students’ </w:t>
      </w:r>
      <w:del w:id="86" w:author="Jacob Miranda" w:date="2023-09-01T06:25:00Z">
        <w:r w:rsidR="00A26210" w:rsidRPr="000F5B51" w:rsidDel="00AB68DF">
          <w:rPr>
            <w:highlight w:val="yellow"/>
          </w:rPr>
          <w:delText>grades</w:delText>
        </w:r>
      </w:del>
      <w:del w:id="87" w:author="Jacob Miranda" w:date="2023-09-01T06:22:00Z">
        <w:r w:rsidR="000F5B51" w:rsidRPr="000F5B51" w:rsidDel="000E7FC2">
          <w:rPr>
            <w:highlight w:val="yellow"/>
          </w:rPr>
          <w:delText xml:space="preserve">; thus, </w:delText>
        </w:r>
        <w:r w:rsidR="00A26210" w:rsidRPr="000F5B51" w:rsidDel="000E7FC2">
          <w:rPr>
            <w:highlight w:val="yellow"/>
          </w:rPr>
          <w:delText>s</w:delText>
        </w:r>
      </w:del>
      <w:del w:id="88" w:author="Jacob Miranda" w:date="2023-09-01T06:25:00Z">
        <w:r w:rsidR="00A26210" w:rsidRPr="000F5B51" w:rsidDel="00AB68DF">
          <w:rPr>
            <w:highlight w:val="yellow"/>
          </w:rPr>
          <w:delText>ome</w:delText>
        </w:r>
      </w:del>
      <w:ins w:id="89" w:author="Jacob Miranda" w:date="2023-09-01T06:25:00Z">
        <w:r w:rsidR="00AB68DF" w:rsidRPr="000F5B51">
          <w:rPr>
            <w:highlight w:val="yellow"/>
          </w:rPr>
          <w:t>grades</w:t>
        </w:r>
        <w:r w:rsidR="00AB68DF">
          <w:rPr>
            <w:highlight w:val="yellow"/>
          </w:rPr>
          <w:t>. Some</w:t>
        </w:r>
      </w:ins>
      <w:r w:rsidR="00A26210" w:rsidRPr="000F5B51">
        <w:rPr>
          <w:highlight w:val="yellow"/>
        </w:rPr>
        <w:t xml:space="preserve"> instructors </w:t>
      </w:r>
      <w:r w:rsidR="000F5B51" w:rsidRPr="000F5B51">
        <w:rPr>
          <w:highlight w:val="yellow"/>
        </w:rPr>
        <w:t xml:space="preserve">may </w:t>
      </w:r>
      <w:ins w:id="90" w:author="Jacob Miranda" w:date="2023-09-01T06:25:00Z">
        <w:r w:rsidR="00AB68DF">
          <w:rPr>
            <w:highlight w:val="yellow"/>
          </w:rPr>
          <w:t>feel</w:t>
        </w:r>
      </w:ins>
      <w:del w:id="91" w:author="Jacob Miranda" w:date="2023-09-01T06:25:00Z">
        <w:r w:rsidR="000F5B51" w:rsidRPr="000F5B51" w:rsidDel="00AB68DF">
          <w:rPr>
            <w:highlight w:val="yellow"/>
          </w:rPr>
          <w:delText>be</w:delText>
        </w:r>
      </w:del>
      <w:r w:rsidR="000F5B51" w:rsidRPr="000F5B51">
        <w:rPr>
          <w:highlight w:val="yellow"/>
        </w:rPr>
        <w:t xml:space="preserve"> pressured </w:t>
      </w:r>
      <w:r w:rsidR="00A26210" w:rsidRPr="000F5B51">
        <w:rPr>
          <w:highlight w:val="yellow"/>
        </w:rPr>
        <w:t xml:space="preserve">into reducing the rigor of their course for the sake of attaining higher </w:t>
      </w:r>
      <w:r w:rsidR="00DB490D">
        <w:rPr>
          <w:highlight w:val="yellow"/>
        </w:rPr>
        <w:t>SET</w:t>
      </w:r>
      <w:r w:rsidR="00DB490D" w:rsidRPr="000F5B51">
        <w:rPr>
          <w:highlight w:val="yellow"/>
        </w:rPr>
        <w:t xml:space="preserve"> </w:t>
      </w:r>
      <w:r w:rsidR="00A26210" w:rsidRPr="000F5B51">
        <w:rPr>
          <w:highlight w:val="yellow"/>
        </w:rPr>
        <w:t>ratings</w:t>
      </w:r>
      <w:r w:rsidR="00A26210">
        <w:t xml:space="preserve"> (Greenwald &amp; Gillmore, 1997; Marks, 2000). However, as pointed out by </w:t>
      </w:r>
      <w:commentRangeStart w:id="92"/>
      <w:r w:rsidR="00A26210">
        <w:t>!!Wright (200</w:t>
      </w:r>
      <w:r w:rsidR="004557D0">
        <w:t>0</w:t>
      </w:r>
      <w:r w:rsidR="00A26210">
        <w:t xml:space="preserve">)!!, </w:t>
      </w:r>
      <w:commentRangeEnd w:id="92"/>
      <w:r w:rsidR="00981287">
        <w:rPr>
          <w:rStyle w:val="CommentReference"/>
        </w:rPr>
        <w:commentReference w:id="92"/>
      </w:r>
      <w:r w:rsidR="00A26210">
        <w:t xml:space="preserve">students’ expectations of their final grades may not affect </w:t>
      </w:r>
      <w:r w:rsidR="004557D0">
        <w:t>their SET</w:t>
      </w:r>
      <w:r>
        <w:t xml:space="preserve"> ratings</w:t>
      </w:r>
      <w:r w:rsidR="00A26210">
        <w:t xml:space="preserve"> nearly as much as their </w:t>
      </w:r>
      <w:r w:rsidR="00A26210" w:rsidRPr="003E7EDA">
        <w:rPr>
          <w:highlight w:val="yellow"/>
        </w:rPr>
        <w:t>perceived fairness of the</w:t>
      </w:r>
      <w:r w:rsidRPr="003E7EDA">
        <w:rPr>
          <w:highlight w:val="yellow"/>
        </w:rPr>
        <w:t>ir grades or the</w:t>
      </w:r>
      <w:r w:rsidR="00A26210" w:rsidRPr="003E7EDA">
        <w:rPr>
          <w:highlight w:val="yellow"/>
        </w:rPr>
        <w:t xml:space="preserve"> grading process</w:t>
      </w:r>
      <w:r w:rsidRPr="003E7EDA">
        <w:rPr>
          <w:highlight w:val="yellow"/>
        </w:rPr>
        <w:t xml:space="preserve"> that produced them</w:t>
      </w:r>
      <w:r w:rsidR="00A26210">
        <w:t xml:space="preserve">. Professors who are consistent, representative, accurate, unbiased, and correctable in their grading may receive high </w:t>
      </w:r>
      <w:r w:rsidR="004557D0">
        <w:t xml:space="preserve">SET </w:t>
      </w:r>
      <w:r w:rsidR="00A26210">
        <w:t xml:space="preserve">ratings regardless of how much a student learns or what his/her final grade turns out to be </w:t>
      </w:r>
      <w:r w:rsidR="00A26210">
        <w:lastRenderedPageBreak/>
        <w:t>(Horan et al., 2010; Leventhal, 1980).</w:t>
      </w:r>
      <w:ins w:id="93" w:author="Jacob Miranda" w:date="2023-09-01T06:26:00Z">
        <w:r w:rsidR="006917A9">
          <w:t xml:space="preserve"> </w:t>
        </w:r>
      </w:ins>
      <w:del w:id="94" w:author="Jacob Miranda" w:date="2023-09-01T06:26:00Z">
        <w:r w:rsidR="00A26210" w:rsidDel="006917A9">
          <w:delText xml:space="preserve"> Th</w:delText>
        </w:r>
        <w:r w:rsidR="000F5B51" w:rsidDel="006917A9">
          <w:delText>is means a student’s</w:delText>
        </w:r>
      </w:del>
      <w:ins w:id="95" w:author="Jacob Miranda" w:date="2023-09-01T06:26:00Z">
        <w:r w:rsidR="006917A9">
          <w:t>Students’</w:t>
        </w:r>
      </w:ins>
      <w:r w:rsidR="00A26210">
        <w:t xml:space="preserve"> grades may predict </w:t>
      </w:r>
      <w:del w:id="96" w:author="Jacob Miranda" w:date="2023-09-01T06:26:00Z">
        <w:r w:rsidR="000F5B51" w:rsidDel="006917A9">
          <w:delText>his/her</w:delText>
        </w:r>
      </w:del>
      <w:ins w:id="97" w:author="Jacob Miranda" w:date="2023-09-01T06:26:00Z">
        <w:r w:rsidR="006917A9">
          <w:t>their SETs</w:t>
        </w:r>
      </w:ins>
      <w:del w:id="98" w:author="Jacob Miranda" w:date="2023-09-01T06:26:00Z">
        <w:r w:rsidR="000F5B51" w:rsidDel="006917A9">
          <w:delText xml:space="preserve"> </w:delText>
        </w:r>
        <w:r w:rsidRPr="003E7EDA" w:rsidDel="006917A9">
          <w:rPr>
            <w:highlight w:val="yellow"/>
          </w:rPr>
          <w:delText>instructor</w:delText>
        </w:r>
        <w:r w:rsidDel="006917A9">
          <w:delText xml:space="preserve"> </w:delText>
        </w:r>
        <w:r w:rsidR="00A26210" w:rsidDel="006917A9">
          <w:delText>evaluation ratings</w:delText>
        </w:r>
      </w:del>
      <w:r w:rsidR="00A26210">
        <w:t xml:space="preserve"> only so much as students perceive the </w:t>
      </w:r>
      <w:ins w:id="99" w:author="Jacob Miranda" w:date="2023-09-01T06:27:00Z">
        <w:r w:rsidR="006917A9">
          <w:t xml:space="preserve">grading </w:t>
        </w:r>
      </w:ins>
      <w:r w:rsidR="00A26210">
        <w:t xml:space="preserve">processes </w:t>
      </w:r>
      <w:ins w:id="100" w:author="Jacob Miranda" w:date="2023-09-01T06:27:00Z">
        <w:r w:rsidR="006917A9">
          <w:t xml:space="preserve"> </w:t>
        </w:r>
      </w:ins>
      <w:del w:id="101" w:author="Jacob Miranda" w:date="2023-09-01T06:27:00Z">
        <w:r w:rsidR="00A26210" w:rsidDel="006917A9">
          <w:delText>by which the</w:delText>
        </w:r>
        <w:r w:rsidR="0067543B" w:rsidDel="006917A9">
          <w:delText>ir grade was</w:delText>
        </w:r>
        <w:r w:rsidR="00A26210" w:rsidDel="006917A9">
          <w:delText xml:space="preserve"> determined </w:delText>
        </w:r>
      </w:del>
      <w:r w:rsidR="00A26210">
        <w:t>as fair (Tata, 1999).</w:t>
      </w:r>
      <w:r>
        <w:t xml:space="preserve"> </w:t>
      </w:r>
      <w:r w:rsidR="0067543B" w:rsidRPr="0067543B">
        <w:rPr>
          <w:highlight w:val="yellow"/>
        </w:rPr>
        <w:t>Hence</w:t>
      </w:r>
      <w:r w:rsidRPr="0067543B">
        <w:rPr>
          <w:highlight w:val="yellow"/>
        </w:rPr>
        <w:t xml:space="preserve">, </w:t>
      </w:r>
      <w:r w:rsidR="001968AC" w:rsidRPr="001968AC">
        <w:rPr>
          <w:highlight w:val="yellow"/>
        </w:rPr>
        <w:t>students’ perce</w:t>
      </w:r>
      <w:r w:rsidR="001968AC">
        <w:rPr>
          <w:highlight w:val="yellow"/>
        </w:rPr>
        <w:t xml:space="preserve">ptions of </w:t>
      </w:r>
      <w:r w:rsidR="001968AC" w:rsidRPr="001968AC">
        <w:rPr>
          <w:highlight w:val="yellow"/>
        </w:rPr>
        <w:t xml:space="preserve">fairness may be more akin </w:t>
      </w:r>
      <w:commentRangeStart w:id="102"/>
      <w:r w:rsidR="001968AC" w:rsidRPr="001968AC">
        <w:rPr>
          <w:highlight w:val="yellow"/>
        </w:rPr>
        <w:t xml:space="preserve">to comprehensive assessments </w:t>
      </w:r>
      <w:commentRangeEnd w:id="102"/>
      <w:r w:rsidR="00C759A8">
        <w:rPr>
          <w:rStyle w:val="CommentReference"/>
        </w:rPr>
        <w:commentReference w:id="102"/>
      </w:r>
      <w:r w:rsidR="001968AC" w:rsidRPr="001968AC">
        <w:rPr>
          <w:highlight w:val="yellow"/>
        </w:rPr>
        <w:t>of the instructor rather than just face-value judgments of their grade.</w:t>
      </w:r>
      <w:r w:rsidR="001968AC">
        <w:t xml:space="preserve"> </w:t>
      </w:r>
    </w:p>
    <w:p w14:paraId="5AECDA1E" w14:textId="25D59B2C" w:rsidR="00A34C6C" w:rsidRDefault="00975226">
      <w:pPr>
        <w:pStyle w:val="BodyText"/>
      </w:pPr>
      <w:ins w:id="103" w:author="Jacob Miranda" w:date="2023-09-01T06:29:00Z">
        <w:r>
          <w:t>P</w:t>
        </w:r>
      </w:ins>
      <w:del w:id="104" w:author="Jacob Miranda" w:date="2023-09-01T06:29:00Z">
        <w:r w:rsidR="00DB490D" w:rsidDel="00975226">
          <w:delText>Case in point, p</w:delText>
        </w:r>
      </w:del>
      <w:r w:rsidR="00EF1273" w:rsidRPr="00EF1273">
        <w:rPr>
          <w:highlight w:val="yellow"/>
        </w:rPr>
        <w:t xml:space="preserve">erceived fairness </w:t>
      </w:r>
      <w:r w:rsidR="00A26210" w:rsidRPr="00EF1273">
        <w:rPr>
          <w:highlight w:val="yellow"/>
        </w:rPr>
        <w:t>may</w:t>
      </w:r>
      <w:r w:rsidR="0048361E">
        <w:rPr>
          <w:highlight w:val="yellow"/>
        </w:rPr>
        <w:t xml:space="preserve"> </w:t>
      </w:r>
      <w:r w:rsidR="00DB490D">
        <w:rPr>
          <w:highlight w:val="yellow"/>
        </w:rPr>
        <w:t>play a</w:t>
      </w:r>
      <w:r w:rsidR="004557D0">
        <w:rPr>
          <w:highlight w:val="yellow"/>
        </w:rPr>
        <w:t xml:space="preserve"> multif</w:t>
      </w:r>
      <w:r w:rsidR="0048361E">
        <w:rPr>
          <w:highlight w:val="yellow"/>
        </w:rPr>
        <w:t>actorial</w:t>
      </w:r>
      <w:r w:rsidR="00DB490D">
        <w:rPr>
          <w:highlight w:val="yellow"/>
        </w:rPr>
        <w:t xml:space="preserve"> role</w:t>
      </w:r>
      <w:r w:rsidR="001968AC">
        <w:rPr>
          <w:highlight w:val="yellow"/>
        </w:rPr>
        <w:t xml:space="preserve"> </w:t>
      </w:r>
      <w:r w:rsidR="004557D0">
        <w:rPr>
          <w:highlight w:val="yellow"/>
        </w:rPr>
        <w:t>in its influence on</w:t>
      </w:r>
      <w:r w:rsidR="00A26210" w:rsidRPr="00EF1273">
        <w:rPr>
          <w:highlight w:val="yellow"/>
        </w:rPr>
        <w:t xml:space="preserve"> </w:t>
      </w:r>
      <w:r w:rsidR="004557D0">
        <w:rPr>
          <w:highlight w:val="yellow"/>
        </w:rPr>
        <w:t>SETs</w:t>
      </w:r>
      <w:r w:rsidR="00A26210">
        <w:t xml:space="preserve">. For example, Tripp </w:t>
      </w:r>
      <w:r w:rsidR="0067543B" w:rsidRPr="0067543B">
        <w:rPr>
          <w:highlight w:val="yellow"/>
        </w:rPr>
        <w:t>and colleagues</w:t>
      </w:r>
      <w:r w:rsidR="00A26210">
        <w:t xml:space="preserve"> (2019) found that students’ perceived fairness of their instructors’ grading processes affected their perceived fairness of their assigned grade, which then translated to their</w:t>
      </w:r>
      <w:r w:rsidR="00EF1273">
        <w:t xml:space="preserve"> </w:t>
      </w:r>
      <w:r w:rsidR="00EF1273" w:rsidRPr="00EF1273">
        <w:rPr>
          <w:highlight w:val="yellow"/>
        </w:rPr>
        <w:t>instructor</w:t>
      </w:r>
      <w:r w:rsidR="00A26210">
        <w:t xml:space="preserve"> evaluation ratings of teacher effectiveness. </w:t>
      </w:r>
      <w:r w:rsidR="00EF1273">
        <w:t>Further, p</w:t>
      </w:r>
      <w:r w:rsidR="00A26210">
        <w:t>erceived fairness of the course workload and difficulty ma</w:t>
      </w:r>
      <w:r w:rsidR="00A26210" w:rsidRPr="00EF1273">
        <w:rPr>
          <w:highlight w:val="yellow"/>
        </w:rPr>
        <w:t>y</w:t>
      </w:r>
      <w:r w:rsidR="00A26210">
        <w:t xml:space="preserve"> be inversely related to perceived fairness of the grading process as a challenging professor may be thought of as less fair (Marks, 2000). Access to grading criteria, frequency of feedback, and proactive instruction are other aspects of grading </w:t>
      </w:r>
      <w:r w:rsidR="00EF1273" w:rsidRPr="00EF1273">
        <w:rPr>
          <w:highlight w:val="yellow"/>
        </w:rPr>
        <w:t>thought</w:t>
      </w:r>
      <w:r w:rsidR="00A26210">
        <w:t xml:space="preserve"> to explicitly affect perceived fairness (Pepper &amp; Pathak, 2008)</w:t>
      </w:r>
      <w:r w:rsidR="000F5B51">
        <w:t xml:space="preserve">. </w:t>
      </w:r>
      <w:r w:rsidR="000F5B51" w:rsidRPr="00DF7AEB">
        <w:rPr>
          <w:highlight w:val="yellow"/>
        </w:rPr>
        <w:t>Therefore</w:t>
      </w:r>
      <w:r w:rsidR="00A26210" w:rsidRPr="00DF7AEB">
        <w:rPr>
          <w:highlight w:val="yellow"/>
        </w:rPr>
        <w:t xml:space="preserve">, the </w:t>
      </w:r>
      <w:ins w:id="105" w:author="Jacob Miranda" w:date="2023-09-01T06:30:00Z">
        <w:r w:rsidR="00EE58B3">
          <w:rPr>
            <w:highlight w:val="yellow"/>
          </w:rPr>
          <w:t xml:space="preserve">perceived </w:t>
        </w:r>
      </w:ins>
      <w:r w:rsidR="00A26210" w:rsidRPr="00DF7AEB">
        <w:rPr>
          <w:highlight w:val="yellow"/>
        </w:rPr>
        <w:t>fairness of th</w:t>
      </w:r>
      <w:r w:rsidR="000F5B51" w:rsidRPr="00DF7AEB">
        <w:rPr>
          <w:highlight w:val="yellow"/>
        </w:rPr>
        <w:t>o</w:t>
      </w:r>
      <w:r w:rsidR="00A26210" w:rsidRPr="00DF7AEB">
        <w:rPr>
          <w:highlight w:val="yellow"/>
        </w:rPr>
        <w:t xml:space="preserve">se aspects </w:t>
      </w:r>
      <w:r w:rsidR="00DF7AEB" w:rsidRPr="00DF7AEB">
        <w:rPr>
          <w:highlight w:val="yellow"/>
        </w:rPr>
        <w:t>must also be</w:t>
      </w:r>
      <w:r w:rsidR="000F5B51" w:rsidRPr="00DF7AEB">
        <w:rPr>
          <w:highlight w:val="yellow"/>
        </w:rPr>
        <w:t xml:space="preserve"> considered when determining the impact of perceived fairness on </w:t>
      </w:r>
      <w:r w:rsidR="001A23A9">
        <w:rPr>
          <w:highlight w:val="yellow"/>
        </w:rPr>
        <w:t>SET</w:t>
      </w:r>
      <w:r w:rsidR="000F5B51" w:rsidRPr="00DF7AEB">
        <w:rPr>
          <w:highlight w:val="yellow"/>
        </w:rPr>
        <w:t xml:space="preserve"> ratings</w:t>
      </w:r>
      <w:r w:rsidR="00EF1273">
        <w:rPr>
          <w:highlight w:val="yellow"/>
        </w:rPr>
        <w:t xml:space="preserve">, especially when different professors teach the same course or </w:t>
      </w:r>
      <w:r w:rsidR="001968AC">
        <w:rPr>
          <w:highlight w:val="yellow"/>
        </w:rPr>
        <w:t>teach multiple courses in the same semester</w:t>
      </w:r>
      <w:r w:rsidR="00A26210" w:rsidRPr="001968AC">
        <w:rPr>
          <w:highlight w:val="yellow"/>
        </w:rPr>
        <w:t xml:space="preserve">. </w:t>
      </w:r>
      <w:r w:rsidR="001968AC">
        <w:rPr>
          <w:highlight w:val="yellow"/>
        </w:rPr>
        <w:t xml:space="preserve">The </w:t>
      </w:r>
      <w:r w:rsidR="00573B19">
        <w:rPr>
          <w:highlight w:val="yellow"/>
        </w:rPr>
        <w:t>validity</w:t>
      </w:r>
      <w:r w:rsidR="001968AC">
        <w:rPr>
          <w:highlight w:val="yellow"/>
        </w:rPr>
        <w:t xml:space="preserve"> and reliability </w:t>
      </w:r>
      <w:r w:rsidR="001968AC" w:rsidRPr="0067543B">
        <w:rPr>
          <w:highlight w:val="yellow"/>
        </w:rPr>
        <w:t xml:space="preserve">of </w:t>
      </w:r>
      <w:r w:rsidR="0048361E">
        <w:t>SETs</w:t>
      </w:r>
      <w:r w:rsidR="001968AC">
        <w:t xml:space="preserve"> </w:t>
      </w:r>
      <w:r w:rsidR="001968AC" w:rsidRPr="00573B19">
        <w:rPr>
          <w:highlight w:val="yellow"/>
        </w:rPr>
        <w:t xml:space="preserve">may </w:t>
      </w:r>
      <w:r w:rsidR="00573B19">
        <w:rPr>
          <w:highlight w:val="yellow"/>
        </w:rPr>
        <w:t xml:space="preserve">then </w:t>
      </w:r>
      <w:r w:rsidR="001968AC" w:rsidRPr="00573B19">
        <w:rPr>
          <w:highlight w:val="yellow"/>
        </w:rPr>
        <w:t xml:space="preserve">partially hinge on </w:t>
      </w:r>
      <w:r w:rsidR="00573B19" w:rsidRPr="00573B19">
        <w:rPr>
          <w:highlight w:val="yellow"/>
        </w:rPr>
        <w:t>the consistency of students’ perceptions of fairness</w:t>
      </w:r>
      <w:r w:rsidR="00573B19">
        <w:t>.</w:t>
      </w:r>
    </w:p>
    <w:p w14:paraId="4B789CB8" w14:textId="77777777" w:rsidR="00A34C6C" w:rsidRDefault="00A26210">
      <w:pPr>
        <w:pStyle w:val="Heading2"/>
      </w:pPr>
      <w:bookmarkStart w:id="106" w:name="reliability"/>
      <w:bookmarkEnd w:id="81"/>
      <w:r>
        <w:t>Reliability</w:t>
      </w:r>
    </w:p>
    <w:p w14:paraId="6D21274B" w14:textId="56D16989" w:rsidR="00A34C6C" w:rsidRDefault="00A26210" w:rsidP="00762F14">
      <w:pPr>
        <w:pStyle w:val="FirstParagraph"/>
      </w:pPr>
      <w:r w:rsidRPr="00DF7AEB">
        <w:rPr>
          <w:highlight w:val="yellow"/>
        </w:rPr>
        <w:t xml:space="preserve">Past investigations </w:t>
      </w:r>
      <w:r w:rsidR="0048361E">
        <w:rPr>
          <w:highlight w:val="yellow"/>
        </w:rPr>
        <w:t xml:space="preserve">of SETs </w:t>
      </w:r>
      <w:r w:rsidRPr="00DF7AEB">
        <w:rPr>
          <w:highlight w:val="yellow"/>
        </w:rPr>
        <w:t xml:space="preserve">concluded </w:t>
      </w:r>
      <w:r w:rsidR="0048361E">
        <w:rPr>
          <w:highlight w:val="yellow"/>
        </w:rPr>
        <w:t>they</w:t>
      </w:r>
      <w:r w:rsidRPr="00DF7AEB">
        <w:rPr>
          <w:highlight w:val="yellow"/>
        </w:rPr>
        <w:t xml:space="preserve"> are reliable</w:t>
      </w:r>
      <w:r w:rsidR="0048361E">
        <w:t xml:space="preserve"> measures</w:t>
      </w:r>
      <w:r>
        <w:t xml:space="preserve"> (</w:t>
      </w:r>
      <w:proofErr w:type="spellStart"/>
      <w:r>
        <w:t>Arubayi</w:t>
      </w:r>
      <w:proofErr w:type="spellEnd"/>
      <w:r>
        <w:t xml:space="preserve">, 1987; Marsh &amp; Roche, 1997). </w:t>
      </w:r>
      <w:del w:id="107" w:author="Jacob Miranda" w:date="2023-09-01T06:38:00Z">
        <w:r w:rsidR="0048361E" w:rsidDel="00EA1E33">
          <w:rPr>
            <w:highlight w:val="yellow"/>
          </w:rPr>
          <w:delText>However, c</w:delText>
        </w:r>
      </w:del>
      <w:ins w:id="108" w:author="Jacob Miranda" w:date="2023-09-01T06:38:00Z">
        <w:r w:rsidR="00EA1E33">
          <w:rPr>
            <w:highlight w:val="yellow"/>
          </w:rPr>
          <w:t>Even some c</w:t>
        </w:r>
      </w:ins>
      <w:r w:rsidR="00DF7AEB" w:rsidRPr="003512C2">
        <w:rPr>
          <w:highlight w:val="yellow"/>
        </w:rPr>
        <w:t>ontemporary</w:t>
      </w:r>
      <w:r w:rsidRPr="003512C2">
        <w:rPr>
          <w:highlight w:val="yellow"/>
        </w:rPr>
        <w:t xml:space="preserve"> review</w:t>
      </w:r>
      <w:r w:rsidR="00DF7AEB" w:rsidRPr="003512C2">
        <w:rPr>
          <w:highlight w:val="yellow"/>
        </w:rPr>
        <w:t>s</w:t>
      </w:r>
      <w:r w:rsidRPr="003512C2">
        <w:rPr>
          <w:highlight w:val="yellow"/>
        </w:rPr>
        <w:t xml:space="preserve"> </w:t>
      </w:r>
      <w:r w:rsidR="0048361E">
        <w:rPr>
          <w:highlight w:val="yellow"/>
        </w:rPr>
        <w:t xml:space="preserve">have explored the reliability of SETs when controlling for </w:t>
      </w:r>
      <w:r w:rsidR="000F396A">
        <w:rPr>
          <w:highlight w:val="yellow"/>
        </w:rPr>
        <w:t>various factors.</w:t>
      </w:r>
      <w:r w:rsidR="0048361E">
        <w:rPr>
          <w:highlight w:val="yellow"/>
        </w:rPr>
        <w:t xml:space="preserve"> </w:t>
      </w:r>
      <w:r w:rsidR="000F396A">
        <w:rPr>
          <w:highlight w:val="yellow"/>
        </w:rPr>
        <w:t>For example,</w:t>
      </w:r>
      <w:r w:rsidRPr="003512C2">
        <w:rPr>
          <w:highlight w:val="yellow"/>
        </w:rPr>
        <w:t xml:space="preserve"> </w:t>
      </w:r>
      <w:r w:rsidR="000F396A">
        <w:rPr>
          <w:highlight w:val="yellow"/>
        </w:rPr>
        <w:t>Benton and Cashin (2014) found</w:t>
      </w:r>
      <w:r w:rsidRPr="003512C2">
        <w:rPr>
          <w:highlight w:val="yellow"/>
        </w:rPr>
        <w:t xml:space="preserve"> </w:t>
      </w:r>
      <w:r w:rsidR="000F396A">
        <w:rPr>
          <w:highlight w:val="yellow"/>
        </w:rPr>
        <w:t>SETs collected from</w:t>
      </w:r>
      <w:r w:rsidR="000F396A" w:rsidRPr="003512C2">
        <w:rPr>
          <w:highlight w:val="yellow"/>
        </w:rPr>
        <w:t xml:space="preserve"> the same class</w:t>
      </w:r>
      <w:r w:rsidR="000F396A">
        <w:rPr>
          <w:highlight w:val="yellow"/>
        </w:rPr>
        <w:t xml:space="preserve"> </w:t>
      </w:r>
      <w:r w:rsidRPr="003512C2">
        <w:rPr>
          <w:highlight w:val="yellow"/>
        </w:rPr>
        <w:t>to be internally consistent when teaching effectiveness was assessed through several items</w:t>
      </w:r>
      <w:r w:rsidR="003512C2" w:rsidRPr="003512C2">
        <w:rPr>
          <w:highlight w:val="yellow"/>
        </w:rPr>
        <w:t xml:space="preserve">. </w:t>
      </w:r>
      <w:r w:rsidR="000F396A" w:rsidRPr="00CE780C">
        <w:rPr>
          <w:highlight w:val="yellow"/>
        </w:rPr>
        <w:t>Even so,</w:t>
      </w:r>
      <w:r w:rsidR="000F396A">
        <w:t xml:space="preserve"> other </w:t>
      </w:r>
      <w:r w:rsidR="000F396A">
        <w:rPr>
          <w:highlight w:val="yellow"/>
        </w:rPr>
        <w:t>data</w:t>
      </w:r>
      <w:r w:rsidR="000F396A" w:rsidRPr="008B43CC">
        <w:rPr>
          <w:highlight w:val="yellow"/>
        </w:rPr>
        <w:t xml:space="preserve"> </w:t>
      </w:r>
      <w:del w:id="109" w:author="Jacob Miranda" w:date="2023-09-01T06:39:00Z">
        <w:r w:rsidR="000F396A" w:rsidRPr="008B43CC" w:rsidDel="00844D5D">
          <w:rPr>
            <w:highlight w:val="yellow"/>
          </w:rPr>
          <w:delText xml:space="preserve">show </w:delText>
        </w:r>
      </w:del>
      <w:ins w:id="110" w:author="Jacob Miranda" w:date="2023-09-01T06:39:00Z">
        <w:r w:rsidR="00844D5D">
          <w:rPr>
            <w:highlight w:val="yellow"/>
          </w:rPr>
          <w:t>suggest</w:t>
        </w:r>
        <w:r w:rsidR="00844D5D" w:rsidRPr="008B43CC">
          <w:rPr>
            <w:highlight w:val="yellow"/>
          </w:rPr>
          <w:t xml:space="preserve"> </w:t>
        </w:r>
      </w:ins>
      <w:r w:rsidR="000F396A" w:rsidRPr="008B43CC">
        <w:rPr>
          <w:highlight w:val="yellow"/>
        </w:rPr>
        <w:t xml:space="preserve">that instructor, course, and </w:t>
      </w:r>
      <w:r w:rsidR="000F396A" w:rsidRPr="008B43CC">
        <w:rPr>
          <w:highlight w:val="yellow"/>
        </w:rPr>
        <w:lastRenderedPageBreak/>
        <w:t>student factors each contribute meaningfully to the variance of student evaluation ratings, which can influence their reliability</w:t>
      </w:r>
      <w:r w:rsidR="000F396A">
        <w:t xml:space="preserve"> (</w:t>
      </w:r>
      <w:proofErr w:type="spellStart"/>
      <w:r w:rsidR="000F396A">
        <w:t>Feistauer</w:t>
      </w:r>
      <w:proofErr w:type="spellEnd"/>
      <w:r w:rsidR="000F396A">
        <w:t xml:space="preserve"> &amp; Richter, 2017).</w:t>
      </w:r>
      <w:r>
        <w:t xml:space="preserve"> </w:t>
      </w:r>
      <w:r w:rsidR="008B43CC" w:rsidRPr="008B43CC">
        <w:rPr>
          <w:highlight w:val="yellow"/>
        </w:rPr>
        <w:t xml:space="preserve">This suggests </w:t>
      </w:r>
      <w:r w:rsidR="000F396A">
        <w:rPr>
          <w:highlight w:val="yellow"/>
        </w:rPr>
        <w:t>SET</w:t>
      </w:r>
      <w:r w:rsidR="008B43CC" w:rsidRPr="008B43CC">
        <w:rPr>
          <w:highlight w:val="yellow"/>
        </w:rPr>
        <w:t xml:space="preserve"> ratings may be </w:t>
      </w:r>
      <w:del w:id="111" w:author="Jacob Miranda" w:date="2023-09-01T06:40:00Z">
        <w:r w:rsidR="008B43CC" w:rsidRPr="008B43CC" w:rsidDel="00F174E3">
          <w:rPr>
            <w:highlight w:val="yellow"/>
          </w:rPr>
          <w:delText>stable</w:delText>
        </w:r>
      </w:del>
      <w:ins w:id="112" w:author="Jacob Miranda" w:date="2023-09-01T06:40:00Z">
        <w:r w:rsidR="00F174E3">
          <w:rPr>
            <w:highlight w:val="yellow"/>
          </w:rPr>
          <w:t>reliable</w:t>
        </w:r>
      </w:ins>
      <w:r w:rsidR="008B43CC" w:rsidRPr="008B43CC">
        <w:rPr>
          <w:highlight w:val="yellow"/>
        </w:rPr>
        <w:t xml:space="preserve"> over time</w:t>
      </w:r>
      <w:r w:rsidR="00CE780C">
        <w:t xml:space="preserve"> </w:t>
      </w:r>
      <w:r w:rsidR="00CE780C" w:rsidRPr="00FC3A33">
        <w:rPr>
          <w:highlight w:val="yellow"/>
        </w:rPr>
        <w:t xml:space="preserve">if the aspects of </w:t>
      </w:r>
      <w:r w:rsidR="000F396A">
        <w:rPr>
          <w:highlight w:val="yellow"/>
        </w:rPr>
        <w:t>a</w:t>
      </w:r>
      <w:r w:rsidR="000F396A" w:rsidRPr="00FC3A33">
        <w:rPr>
          <w:highlight w:val="yellow"/>
        </w:rPr>
        <w:t xml:space="preserve"> </w:t>
      </w:r>
      <w:r w:rsidR="00CE780C" w:rsidRPr="00FC3A33">
        <w:rPr>
          <w:highlight w:val="yellow"/>
        </w:rPr>
        <w:t>class</w:t>
      </w:r>
      <w:r w:rsidR="000F396A">
        <w:rPr>
          <w:highlight w:val="yellow"/>
        </w:rPr>
        <w:t>room</w:t>
      </w:r>
      <w:r w:rsidR="00CE780C" w:rsidRPr="00FC3A33">
        <w:rPr>
          <w:highlight w:val="yellow"/>
        </w:rPr>
        <w:t xml:space="preserve"> remained constant. However, </w:t>
      </w:r>
      <w:r w:rsidR="00FC3A33">
        <w:rPr>
          <w:highlight w:val="yellow"/>
        </w:rPr>
        <w:t>few data have explored</w:t>
      </w:r>
      <w:r w:rsidR="00CE780C" w:rsidRPr="00FC3A33">
        <w:rPr>
          <w:highlight w:val="yellow"/>
        </w:rPr>
        <w:t xml:space="preserve"> </w:t>
      </w:r>
      <w:r w:rsidR="00762F14">
        <w:rPr>
          <w:highlight w:val="yellow"/>
        </w:rPr>
        <w:t>the</w:t>
      </w:r>
      <w:r w:rsidR="00CE780C" w:rsidRPr="00FC3A33">
        <w:rPr>
          <w:highlight w:val="yellow"/>
        </w:rPr>
        <w:t xml:space="preserve"> interact</w:t>
      </w:r>
      <w:r w:rsidR="00762F14">
        <w:rPr>
          <w:highlight w:val="yellow"/>
        </w:rPr>
        <w:t>ions of time</w:t>
      </w:r>
      <w:r w:rsidR="00CE780C" w:rsidRPr="00FC3A33">
        <w:rPr>
          <w:highlight w:val="yellow"/>
        </w:rPr>
        <w:t xml:space="preserve"> with </w:t>
      </w:r>
      <w:r w:rsidR="001A23A9">
        <w:rPr>
          <w:highlight w:val="yellow"/>
        </w:rPr>
        <w:t>validity variables</w:t>
      </w:r>
      <w:r w:rsidR="00FC3A33" w:rsidRPr="00FC3A33">
        <w:rPr>
          <w:highlight w:val="yellow"/>
        </w:rPr>
        <w:t xml:space="preserve"> </w:t>
      </w:r>
      <w:r w:rsidR="00762F14">
        <w:rPr>
          <w:highlight w:val="yellow"/>
        </w:rPr>
        <w:t>or</w:t>
      </w:r>
      <w:r w:rsidR="00FC3A33" w:rsidRPr="00FC3A33">
        <w:rPr>
          <w:highlight w:val="yellow"/>
        </w:rPr>
        <w:t xml:space="preserve"> how </w:t>
      </w:r>
      <w:r w:rsidR="00762F14">
        <w:rPr>
          <w:highlight w:val="yellow"/>
        </w:rPr>
        <w:t xml:space="preserve">it affects reliability among </w:t>
      </w:r>
      <w:r w:rsidR="000F396A">
        <w:rPr>
          <w:highlight w:val="yellow"/>
        </w:rPr>
        <w:t>SETs</w:t>
      </w:r>
      <w:r w:rsidR="00762F14">
        <w:rPr>
          <w:highlight w:val="yellow"/>
        </w:rPr>
        <w:t xml:space="preserve"> in relation to perceived fairness</w:t>
      </w:r>
      <w:r w:rsidR="001A23A9">
        <w:rPr>
          <w:highlight w:val="yellow"/>
        </w:rPr>
        <w:t xml:space="preserve"> specifically</w:t>
      </w:r>
      <w:r w:rsidR="00FC3A33" w:rsidRPr="00FC3A33">
        <w:rPr>
          <w:highlight w:val="yellow"/>
        </w:rPr>
        <w:t xml:space="preserve">. </w:t>
      </w:r>
      <w:r w:rsidR="00D54B86">
        <w:t>Thus</w:t>
      </w:r>
      <w:ins w:id="113" w:author="Jacob Miranda" w:date="2023-09-01T06:40:00Z">
        <w:r w:rsidR="00F174E3">
          <w:t>,</w:t>
        </w:r>
      </w:ins>
      <w:r w:rsidR="00D54B86">
        <w:t xml:space="preserve"> while p</w:t>
      </w:r>
      <w:r w:rsidR="00762F14">
        <w:t>revious r</w:t>
      </w:r>
      <w:r>
        <w:t xml:space="preserve">esearch </w:t>
      </w:r>
      <w:r w:rsidR="000F396A">
        <w:t>has explored teacher effectiveness</w:t>
      </w:r>
      <w:r>
        <w:t xml:space="preserve"> over time (Marsh, 2007</w:t>
      </w:r>
      <w:r w:rsidR="00762F14">
        <w:t>), o</w:t>
      </w:r>
      <w:r>
        <w:t xml:space="preserve">ur study extends this work </w:t>
      </w:r>
      <w:r w:rsidR="00762F14">
        <w:t>by</w:t>
      </w:r>
      <w:r>
        <w:t xml:space="preserve"> examin</w:t>
      </w:r>
      <w:r w:rsidR="00762F14">
        <w:t>ing</w:t>
      </w:r>
      <w:r w:rsidR="00D54B86">
        <w:t xml:space="preserve"> the</w:t>
      </w:r>
      <w:r>
        <w:t xml:space="preserve"> reliability patterns</w:t>
      </w:r>
      <w:r w:rsidR="00D54B86">
        <w:t xml:space="preserve"> of 30 years of SET data</w:t>
      </w:r>
      <w:r>
        <w:t xml:space="preserve"> </w:t>
      </w:r>
      <w:r w:rsidR="00D54B86">
        <w:t>with respect to various moderating influences</w:t>
      </w:r>
      <w:r>
        <w:t>.</w:t>
      </w:r>
    </w:p>
    <w:p w14:paraId="2BED4A07" w14:textId="77777777" w:rsidR="00A34C6C" w:rsidRDefault="00A26210">
      <w:pPr>
        <w:pStyle w:val="Heading2"/>
      </w:pPr>
      <w:bookmarkStart w:id="114" w:name="the-current-study"/>
      <w:bookmarkEnd w:id="106"/>
      <w:r>
        <w:t>The current study</w:t>
      </w:r>
    </w:p>
    <w:p w14:paraId="493DCA08" w14:textId="5894F7DC" w:rsidR="00A34C6C" w:rsidRDefault="00A26210" w:rsidP="00685E4E">
      <w:pPr>
        <w:pStyle w:val="FirstParagraph"/>
        <w:spacing w:before="0"/>
      </w:pPr>
      <w:r>
        <w:t xml:space="preserve">The current study is similar in scope to recent work (Boring et al., 2016; Fan et al., 2019) in its </w:t>
      </w:r>
      <w:r w:rsidR="00FC3A33" w:rsidRPr="00FC3A33">
        <w:rPr>
          <w:highlight w:val="yellow"/>
        </w:rPr>
        <w:t>analysis</w:t>
      </w:r>
      <w:r>
        <w:t xml:space="preserve"> of teacher evaluations collected over an extensive period. </w:t>
      </w:r>
      <w:r w:rsidRPr="00FC3A33">
        <w:rPr>
          <w:highlight w:val="yellow"/>
        </w:rPr>
        <w:t xml:space="preserve">Boring </w:t>
      </w:r>
      <w:r w:rsidR="00FC3A33" w:rsidRPr="00FC3A33">
        <w:rPr>
          <w:highlight w:val="yellow"/>
        </w:rPr>
        <w:t>and colleagues’</w:t>
      </w:r>
      <w:r w:rsidRPr="00FC3A33">
        <w:rPr>
          <w:highlight w:val="yellow"/>
        </w:rPr>
        <w:t xml:space="preserve"> (2016)</w:t>
      </w:r>
      <w:r>
        <w:t xml:space="preserve"> investigation on both French instructors and U.S. teaching assistants’ gender ranged across five years; similarly, </w:t>
      </w:r>
      <w:r w:rsidRPr="00E1675C">
        <w:rPr>
          <w:highlight w:val="yellow"/>
        </w:rPr>
        <w:t>Fan</w:t>
      </w:r>
      <w:r w:rsidR="00E1675C" w:rsidRPr="00E1675C">
        <w:rPr>
          <w:highlight w:val="yellow"/>
        </w:rPr>
        <w:t xml:space="preserve"> and colleagues’</w:t>
      </w:r>
      <w:r w:rsidRPr="00E1675C">
        <w:rPr>
          <w:highlight w:val="yellow"/>
        </w:rPr>
        <w:t xml:space="preserve"> (2019</w:t>
      </w:r>
      <w:r>
        <w:t xml:space="preserve">) investigated the topic across seven. Their utilization of multi-sections has been described as the gold standard for researching students’ ratings. Thus, we aimed to follow their lead by analyzing the reliability of students’ ratings provided the same or different instructor, course type, and/or semester </w:t>
      </w:r>
      <w:r w:rsidR="00E1675C" w:rsidRPr="00E1675C">
        <w:rPr>
          <w:highlight w:val="yellow"/>
        </w:rPr>
        <w:t>of enrollment</w:t>
      </w:r>
      <w:r w:rsidR="00E1675C">
        <w:t xml:space="preserve"> </w:t>
      </w:r>
      <w:r>
        <w:t>in addition to testing reliability over more than 30 years of data. We examined the impact of a potential validity variable on the reliability of ratings using perceived fairness of grading. Therefore, we sought to explore the following research questions:</w:t>
      </w:r>
    </w:p>
    <w:p w14:paraId="627C666D" w14:textId="77777777" w:rsidR="00A34C6C" w:rsidRDefault="00A26210" w:rsidP="00685E4E">
      <w:pPr>
        <w:pStyle w:val="BodyText"/>
        <w:spacing w:before="0"/>
      </w:pPr>
      <w:r>
        <w:t>Exploratory Research Questions:</w:t>
      </w:r>
    </w:p>
    <w:p w14:paraId="5972556A" w14:textId="5ED1A337" w:rsidR="00A34C6C" w:rsidRDefault="00A26210" w:rsidP="00685E4E">
      <w:pPr>
        <w:pStyle w:val="Compact"/>
        <w:numPr>
          <w:ilvl w:val="0"/>
          <w:numId w:val="18"/>
        </w:numPr>
        <w:spacing w:before="0" w:line="480" w:lineRule="auto"/>
      </w:pPr>
      <w:r>
        <w:t xml:space="preserve">What is the reliability of </w:t>
      </w:r>
      <w:r w:rsidR="006908A1">
        <w:t>student evaluations of teaching</w:t>
      </w:r>
      <w:r>
        <w:t>?</w:t>
      </w:r>
    </w:p>
    <w:p w14:paraId="124399FA" w14:textId="2B6F4CCC" w:rsidR="00A34C6C" w:rsidRDefault="00A26210" w:rsidP="00685E4E">
      <w:pPr>
        <w:pStyle w:val="Compact"/>
        <w:numPr>
          <w:ilvl w:val="0"/>
          <w:numId w:val="18"/>
        </w:numPr>
        <w:spacing w:before="0" w:line="480" w:lineRule="auto"/>
      </w:pPr>
      <w:r>
        <w:t xml:space="preserve">Are </w:t>
      </w:r>
      <w:r w:rsidR="006908A1">
        <w:t>student evaluations of teaching</w:t>
      </w:r>
      <w:r>
        <w:t xml:space="preserve"> reliable across time?</w:t>
      </w:r>
    </w:p>
    <w:p w14:paraId="4676D6D3" w14:textId="7196861E" w:rsidR="00A34C6C" w:rsidRDefault="00A26210" w:rsidP="00685E4E">
      <w:pPr>
        <w:pStyle w:val="Compact"/>
        <w:numPr>
          <w:ilvl w:val="0"/>
          <w:numId w:val="18"/>
        </w:numPr>
        <w:spacing w:before="0" w:line="480" w:lineRule="auto"/>
      </w:pPr>
      <w:r>
        <w:lastRenderedPageBreak/>
        <w:t xml:space="preserve">Is the average level of perceived fairness of grading a moderator of reliability in </w:t>
      </w:r>
      <w:r w:rsidR="006908A1">
        <w:t>student evaluations of teaching</w:t>
      </w:r>
      <w:r w:rsidR="00A13311">
        <w:t xml:space="preserve"> </w:t>
      </w:r>
      <w:r w:rsidR="00A13311" w:rsidRPr="00A13311">
        <w:rPr>
          <w:highlight w:val="yellow"/>
        </w:rPr>
        <w:t>over time</w:t>
      </w:r>
      <w:r>
        <w:t>?</w:t>
      </w:r>
    </w:p>
    <w:p w14:paraId="581C2FAC" w14:textId="1AF7603B" w:rsidR="00A34C6C" w:rsidRDefault="00A26210" w:rsidP="00685E4E">
      <w:pPr>
        <w:pStyle w:val="Compact"/>
        <w:numPr>
          <w:ilvl w:val="0"/>
          <w:numId w:val="18"/>
        </w:numPr>
        <w:spacing w:before="0" w:line="480" w:lineRule="auto"/>
      </w:pPr>
      <w:r>
        <w:t xml:space="preserve">Does the average variability in instructor fairness rating moderate reliability of </w:t>
      </w:r>
      <w:r w:rsidR="006908A1">
        <w:t>student evaluations of teaching</w:t>
      </w:r>
      <w:r>
        <w:t>?</w:t>
      </w:r>
    </w:p>
    <w:p w14:paraId="4C5DBD37" w14:textId="77777777" w:rsidR="00A34C6C" w:rsidRDefault="00A26210" w:rsidP="00685E4E">
      <w:pPr>
        <w:pStyle w:val="FirstParagraph"/>
        <w:spacing w:before="0"/>
      </w:pPr>
      <w:r>
        <w:t xml:space="preserve">The following was pre-registered as a secondary data analysis at: </w:t>
      </w:r>
      <w:hyperlink r:id="rId12">
        <w:r>
          <w:rPr>
            <w:rStyle w:val="Hyperlink"/>
          </w:rPr>
          <w:t>https://osf.io/czb4f</w:t>
        </w:r>
      </w:hyperlink>
      <w:r>
        <w:t xml:space="preserve">. The manuscript, code, and data can be found on our Open Science Framework page at: </w:t>
      </w:r>
      <w:hyperlink r:id="rId13">
        <w:r>
          <w:rPr>
            <w:rStyle w:val="Hyperlink"/>
          </w:rPr>
          <w:t>https://osf.io/k7zh2/</w:t>
        </w:r>
      </w:hyperlink>
      <w:r>
        <w:t xml:space="preserve"> or GitHub: </w:t>
      </w:r>
      <w:hyperlink r:id="rId14">
        <w:r>
          <w:rPr>
            <w:rStyle w:val="Hyperlink"/>
          </w:rPr>
          <w:t>https://github.com/doomlab/Grade-Lean</w:t>
        </w:r>
      </w:hyperlink>
      <w:r>
        <w:t xml:space="preserve">. This manuscript was written with the </w:t>
      </w:r>
      <w:r>
        <w:rPr>
          <w:i/>
          <w:iCs/>
        </w:rPr>
        <w:t>R</w:t>
      </w:r>
      <w:r>
        <w:t xml:space="preserve"> packages </w:t>
      </w:r>
      <w:r>
        <w:rPr>
          <w:i/>
          <w:iCs/>
        </w:rPr>
        <w:t>papaja</w:t>
      </w:r>
      <w:r>
        <w:t xml:space="preserve"> (Aust et al., 2022), </w:t>
      </w:r>
      <w:r>
        <w:rPr>
          <w:i/>
          <w:iCs/>
        </w:rPr>
        <w:t>rio</w:t>
      </w:r>
      <w:r>
        <w:t xml:space="preserve"> (Becker et al., 2021), </w:t>
      </w:r>
      <w:r>
        <w:rPr>
          <w:i/>
          <w:iCs/>
        </w:rPr>
        <w:t>dplyr</w:t>
      </w:r>
      <w:r>
        <w:t xml:space="preserve"> (Wickham et al., 2020), </w:t>
      </w:r>
      <w:r>
        <w:rPr>
          <w:i/>
          <w:iCs/>
        </w:rPr>
        <w:t>nlme</w:t>
      </w:r>
      <w:r>
        <w:t xml:space="preserve"> (Pinheiro et al., 2017), </w:t>
      </w:r>
      <w:r>
        <w:rPr>
          <w:i/>
          <w:iCs/>
        </w:rPr>
        <w:t>ggplot2</w:t>
      </w:r>
      <w:r>
        <w:t xml:space="preserve"> (Wickham, 2016), </w:t>
      </w:r>
      <w:r>
        <w:rPr>
          <w:i/>
          <w:iCs/>
        </w:rPr>
        <w:t>MuMIn</w:t>
      </w:r>
      <w:r>
        <w:t xml:space="preserve"> (Bartoń, 2020), </w:t>
      </w:r>
      <w:r>
        <w:rPr>
          <w:i/>
          <w:iCs/>
        </w:rPr>
        <w:t>ppcor</w:t>
      </w:r>
      <w:r>
        <w:t xml:space="preserve"> (Kim, 2015), and </w:t>
      </w:r>
      <w:r>
        <w:rPr>
          <w:i/>
          <w:iCs/>
        </w:rPr>
        <w:t>effectsize</w:t>
      </w:r>
      <w:r>
        <w:t xml:space="preserve"> (</w:t>
      </w:r>
      <w:r>
        <w:rPr>
          <w:i/>
          <w:iCs/>
        </w:rPr>
        <w:t>Effectsize</w:t>
      </w:r>
      <w:r>
        <w:t>, 2023).</w:t>
      </w:r>
    </w:p>
    <w:p w14:paraId="4330B7C1" w14:textId="77777777" w:rsidR="00A34C6C" w:rsidRDefault="00A26210">
      <w:pPr>
        <w:pStyle w:val="Heading1"/>
      </w:pPr>
      <w:bookmarkStart w:id="115" w:name="method"/>
      <w:bookmarkEnd w:id="114"/>
      <w:r>
        <w:t>Method</w:t>
      </w:r>
    </w:p>
    <w:p w14:paraId="3F06399C" w14:textId="77777777" w:rsidR="00A34C6C" w:rsidRDefault="00A26210">
      <w:pPr>
        <w:pStyle w:val="Heading2"/>
      </w:pPr>
      <w:bookmarkStart w:id="116" w:name="data-source"/>
      <w:r>
        <w:t>Data Source</w:t>
      </w:r>
    </w:p>
    <w:p w14:paraId="6CDCEEFC" w14:textId="77777777" w:rsidR="00A34C6C" w:rsidRDefault="00A26210">
      <w:pPr>
        <w:pStyle w:val="FirstParagraph"/>
      </w:pPr>
      <w:r>
        <w:t>The archival study was conducted using data from the psychology department at a large Midwestern public university. We used data from 2898 undergraduate, 274 mixed-level undergraduate, and 42 graduate psychology classes taught from 1987 to 2018 that were evaluated by students using the same 15-item instrument. Faculty followed set procedures in distributing scan forms no more than two weeks before the conclusion of the semester. A student was assigned to collect the forms and deliver them to the departmental secretary. The instructor was required to leave the room while students completed the forms. In the last several years of evaluations, online versions of these forms were used with faculty encouraged to give students time to complete them in class while they were outside the classroom.</w:t>
      </w:r>
    </w:p>
    <w:p w14:paraId="72C9272A" w14:textId="23B1860A" w:rsidR="00A34C6C" w:rsidRDefault="00A26210">
      <w:pPr>
        <w:pStyle w:val="BodyText"/>
      </w:pPr>
      <w:r>
        <w:lastRenderedPageBreak/>
        <w:t xml:space="preserve">The questionnaire given to students can be found at </w:t>
      </w:r>
      <w:hyperlink r:id="rId15">
        <w:r>
          <w:rPr>
            <w:rStyle w:val="Hyperlink"/>
          </w:rPr>
          <w:t>https://osf.io/4sphx</w:t>
        </w:r>
      </w:hyperlink>
      <w:r>
        <w:t>. These items were presented with a five-point scale from 1 (</w:t>
      </w:r>
      <w:r>
        <w:rPr>
          <w:i/>
          <w:iCs/>
        </w:rPr>
        <w:t>strongly disagree</w:t>
      </w:r>
      <w:r>
        <w:t>) to 5 (</w:t>
      </w:r>
      <w:r>
        <w:rPr>
          <w:i/>
          <w:iCs/>
        </w:rPr>
        <w:t>strongly agree</w:t>
      </w:r>
      <w:r>
        <w:t xml:space="preserve">). For this study, the </w:t>
      </w:r>
      <w:r w:rsidRPr="009A68CF">
        <w:rPr>
          <w:i/>
          <w:iCs/>
        </w:rPr>
        <w:t>overall instructor evaluation</w:t>
      </w:r>
      <w:r>
        <w:t xml:space="preserve"> question was “The overall quality of this course was among the top 20% of those I have taken.</w:t>
      </w:r>
      <w:r w:rsidRPr="00E1675C">
        <w:rPr>
          <w:highlight w:val="yellow"/>
        </w:rPr>
        <w:t>”</w:t>
      </w:r>
      <w:r>
        <w:t xml:space="preserve"> For </w:t>
      </w:r>
      <w:r w:rsidR="001A23A9" w:rsidRPr="009A68CF">
        <w:rPr>
          <w:i/>
          <w:iCs/>
        </w:rPr>
        <w:t xml:space="preserve">perceived </w:t>
      </w:r>
      <w:r w:rsidRPr="009A68CF">
        <w:rPr>
          <w:i/>
          <w:iCs/>
        </w:rPr>
        <w:t>fairness</w:t>
      </w:r>
      <w:r>
        <w:t>, we used the question of “The instructor used fair and appropriate methods in the determination of grades.</w:t>
      </w:r>
      <w:r w:rsidRPr="00E1675C">
        <w:rPr>
          <w:highlight w:val="yellow"/>
        </w:rPr>
        <w:t>”</w:t>
      </w:r>
      <w:r>
        <w:t xml:space="preserve"> The ratings were averaged for each course, and the sample size for each rating was included.</w:t>
      </w:r>
    </w:p>
    <w:p w14:paraId="29F06C92" w14:textId="77777777" w:rsidR="00A34C6C" w:rsidRDefault="00A26210">
      <w:pPr>
        <w:pStyle w:val="Heading2"/>
      </w:pPr>
      <w:bookmarkStart w:id="117" w:name="planned-analyses"/>
      <w:bookmarkEnd w:id="116"/>
      <w:r>
        <w:t>Planned Analyses</w:t>
      </w:r>
    </w:p>
    <w:p w14:paraId="0781EFB0" w14:textId="079CC3D6" w:rsidR="00A34C6C" w:rsidRDefault="001A23A9">
      <w:pPr>
        <w:pStyle w:val="FirstParagraph"/>
      </w:pPr>
      <w:r>
        <w:t>SETs</w:t>
      </w:r>
      <w:r w:rsidR="00A26210">
        <w:t xml:space="preserve"> were filtered for those with at least fifteen student ratings for the course (Rantanen, 2012). We performed a robustness check for the first research question on the data when the sample size is at least </w:t>
      </w:r>
      <w:r w:rsidR="00A26210">
        <w:rPr>
          <w:i/>
          <w:iCs/>
        </w:rPr>
        <w:t>n</w:t>
      </w:r>
      <w:r w:rsidR="00A26210">
        <w:t xml:space="preserve"> = 10 up to </w:t>
      </w:r>
      <w:r w:rsidR="00A26210">
        <w:rPr>
          <w:i/>
          <w:iCs/>
        </w:rPr>
        <w:t>n</w:t>
      </w:r>
      <w:r w:rsidR="00A26210">
        <w:t xml:space="preserve"> = 14 (i.e., on all </w:t>
      </w:r>
      <w:r>
        <w:t xml:space="preserve">SETs </w:t>
      </w:r>
      <w:r w:rsidR="00A26210">
        <w:t xml:space="preserve">with at least 10 ratings, then at least 11 ratings, etc.) to determine if the reliability estimates are stable at lower sample sizes. We first screened the dataset (two evaluation questions, sample size for course) for accuracy errors, linearity, normality, and homoscedasticity. The data is assumed to not have traditional “outliers”, as these </w:t>
      </w:r>
      <w:r>
        <w:t xml:space="preserve">analyses </w:t>
      </w:r>
      <w:r w:rsidR="00A26210">
        <w:t xml:space="preserve">represent true averages from </w:t>
      </w:r>
      <w:r>
        <w:t>SETs</w:t>
      </w:r>
      <w:r w:rsidR="00A26210">
        <w:t>. If the linearity assumption fails, we considered potential nonparametric models to address non-linearity. Deviations from normality were noted as the large sample size should provide robustness for any violations of normality. If data appears to be heteroscedastic, we used bootstrapping to provide estimates and confidence intervals.</w:t>
      </w:r>
    </w:p>
    <w:p w14:paraId="1ED4F3D4" w14:textId="71A919F3" w:rsidR="00A34C6C" w:rsidRDefault="00A26210">
      <w:pPr>
        <w:pStyle w:val="BodyText"/>
      </w:pPr>
      <w:r>
        <w:t xml:space="preserve">This data was considered structured by instructor; therefore, all analyses below were coded in </w:t>
      </w:r>
      <w:r>
        <w:rPr>
          <w:i/>
          <w:iCs/>
        </w:rPr>
        <w:t>R</w:t>
      </w:r>
      <w:r>
        <w:t xml:space="preserve"> using the </w:t>
      </w:r>
      <w:r>
        <w:rPr>
          <w:i/>
          <w:iCs/>
        </w:rPr>
        <w:t>nlme</w:t>
      </w:r>
      <w:r>
        <w:t xml:space="preserve"> package (Pinheiro et al., 2017) to control for correlated error of instructor as a random intercept in a multilevel model. Multilevel models allow for analysis of repeated measures data without collapsing by participant [i.e., each instructor/semester/course combination can be kept separate without averaging over these measurements; Gelman (2006)]. </w:t>
      </w:r>
      <w:r>
        <w:lastRenderedPageBreak/>
        <w:t xml:space="preserve">Random intercept models are regression models on repeated data that structure the data by a specified variable, which was instructor in this analysis. Therefore, each instructor’s average </w:t>
      </w:r>
      <w:r w:rsidR="001A23A9">
        <w:t xml:space="preserve">SET </w:t>
      </w:r>
      <w:r>
        <w:t>rating was allowed to vary within the analysis, as ratings would be expected to be different from instructor to instructor. In each of the analyses described below, the number of students providing ratings for the course was included as a control variable to even out differences in course size as an influence in the results. However, this variable was excluded if the models did not converge. The dependent variable and predictors varied based on the research question, and these are described with each analysis below.</w:t>
      </w:r>
    </w:p>
    <w:p w14:paraId="6A9ACB07" w14:textId="4B3E681F" w:rsidR="00A34C6C" w:rsidRDefault="00A26210">
      <w:pPr>
        <w:pStyle w:val="Heading3"/>
        <w:framePr w:wrap="around"/>
      </w:pPr>
      <w:bookmarkStart w:id="118" w:name="rq-1"/>
      <w:r>
        <w:t>RQ 1.</w:t>
      </w:r>
      <w:ins w:id="119" w:author="Jacob Miranda" w:date="2023-09-01T06:45:00Z">
        <w:r w:rsidR="005E007A">
          <w:t xml:space="preserve"> </w:t>
        </w:r>
      </w:ins>
    </w:p>
    <w:p w14:paraId="4F6BC287" w14:textId="3C47014D" w:rsidR="00A34C6C" w:rsidRDefault="00A26210">
      <w:pPr>
        <w:pStyle w:val="FirstParagraph"/>
      </w:pPr>
      <w:r>
        <w:t xml:space="preserve">In this research question, we examined the reliability of </w:t>
      </w:r>
      <w:r w:rsidR="001A23A9">
        <w:t>SETs</w:t>
      </w:r>
      <w:r>
        <w:t xml:space="preserve"> on the overall rating and separately on the</w:t>
      </w:r>
      <w:r w:rsidR="000927A1">
        <w:t xml:space="preserve"> perceived</w:t>
      </w:r>
      <w:r>
        <w:t xml:space="preserve"> fairness rating. We calculated eight types of reliability using course (same or different) by instructor (same or different) by semester (same or different). The dependent variable was the first question average with a predictor of the comparison question average, and both sample sizes (first sample size, comparison sample size). Instructor code was used as the random intercept for both ratings (i.e., two instructor random intercepts, first and comparison). The value of interest was the standardized regression coefficient for the fixed effect of question from this model. Given that the large sample size will likely produce “significant” </w:t>
      </w:r>
      <w:r>
        <w:rPr>
          <w:i/>
          <w:iCs/>
        </w:rPr>
        <w:t>p</w:t>
      </w:r>
      <w:r>
        <w:t>-values, we used the 95% CI to determine which reliability values were larger than zero and to compare reliability estimates to each other.</w:t>
      </w:r>
    </w:p>
    <w:p w14:paraId="74129FF6" w14:textId="77777777" w:rsidR="00A34C6C" w:rsidRDefault="00A26210">
      <w:pPr>
        <w:pStyle w:val="Heading3"/>
        <w:framePr w:wrap="around"/>
      </w:pPr>
      <w:bookmarkStart w:id="120" w:name="rq-2"/>
      <w:bookmarkEnd w:id="118"/>
      <w:r>
        <w:t>RQ 2.</w:t>
      </w:r>
    </w:p>
    <w:p w14:paraId="098FA84A" w14:textId="77777777" w:rsidR="00A34C6C" w:rsidRDefault="00A26210">
      <w:pPr>
        <w:pStyle w:val="FirstParagraph"/>
      </w:pPr>
      <w:r>
        <w:t xml:space="preserve">We used the reliability for the same instructor and course calculated as described in RQ1 at each time point difference between semesters. For example, the same semester would create a time difference of 0. The next semester (Spring to Summer, Summer to Fall, Fall to Spring) would create a time difference of 1. We used the time difference as a fixed effect to predict reliability for the overall question only with a random intercept of instructor. We </w:t>
      </w:r>
      <w:r>
        <w:lastRenderedPageBreak/>
        <w:t>used the coefficient of time difference and its confidence interval to determine if there was a linear change over time. Finally, we plotted the changes over time to examine if this effect was non-linear in nature and discuss implications of the graph.</w:t>
      </w:r>
    </w:p>
    <w:p w14:paraId="6737E58A" w14:textId="77777777" w:rsidR="00A34C6C" w:rsidRDefault="00A26210">
      <w:pPr>
        <w:pStyle w:val="Heading3"/>
        <w:framePr w:wrap="around"/>
      </w:pPr>
      <w:bookmarkStart w:id="121" w:name="rq-3"/>
      <w:bookmarkEnd w:id="120"/>
      <w:r>
        <w:t>RQ 3.</w:t>
      </w:r>
    </w:p>
    <w:p w14:paraId="666DC3FC" w14:textId="416A5A7B" w:rsidR="00A34C6C" w:rsidRDefault="00A26210">
      <w:pPr>
        <w:pStyle w:val="FirstParagraph"/>
      </w:pPr>
      <w:r>
        <w:t xml:space="preserve">Using the reliability estimates from RQ 2, we then added the average rating for the fairness question as the moderator with time to predict reliability. Fairness was calculated as the average of the </w:t>
      </w:r>
      <w:r w:rsidR="000927A1">
        <w:t xml:space="preserve">perceived </w:t>
      </w:r>
      <w:r>
        <w:t>fairness question for all courses involved in the reliability calculation for that instructor and time difference. Therefore, this rating represented the average perceived fairness of grading at the time of ratings. If this interaction effect’s coefficient does not include zero, we performed a simple slopes analysis to examine the effects of instructors who were rated at average fairness, one standard deviation below average, and one standard deviation above average (J. Cohen et al., 2003).</w:t>
      </w:r>
    </w:p>
    <w:p w14:paraId="1C04871F" w14:textId="77777777" w:rsidR="00A34C6C" w:rsidRDefault="00A26210">
      <w:pPr>
        <w:pStyle w:val="Heading3"/>
        <w:framePr w:wrap="around"/>
      </w:pPr>
      <w:bookmarkStart w:id="122" w:name="rq-4"/>
      <w:bookmarkEnd w:id="121"/>
      <w:r>
        <w:t>RQ 4.</w:t>
      </w:r>
    </w:p>
    <w:p w14:paraId="74C06B4D" w14:textId="0B09B93F" w:rsidR="00A34C6C" w:rsidRDefault="00A26210">
      <w:pPr>
        <w:pStyle w:val="FirstParagraph"/>
      </w:pPr>
      <w:r>
        <w:t xml:space="preserve">Finally, we examined the average standard deviation of fairness ratings as a moderator of with time to predict reliability. This variable represented the variability in perceived fairness in grading from </w:t>
      </w:r>
      <w:r w:rsidR="000927A1">
        <w:t>SETs</w:t>
      </w:r>
      <w:r>
        <w:t>, where small numbers indicated relative agreement on the rating of fairness and larger values indicated a wide range of fairness ratings. The variability in fairness ratings was calculated in the same way as the mean fairness, which was only for the instructor and semester time difference evaluations that were used to calculate the reliability estimate. This research question was assessed the same way as research question three.</w:t>
      </w:r>
    </w:p>
    <w:p w14:paraId="14E16E46" w14:textId="77777777" w:rsidR="00A34C6C" w:rsidRDefault="00A26210">
      <w:pPr>
        <w:pStyle w:val="Heading1"/>
      </w:pPr>
      <w:bookmarkStart w:id="123" w:name="results"/>
      <w:bookmarkEnd w:id="115"/>
      <w:bookmarkEnd w:id="117"/>
      <w:bookmarkEnd w:id="122"/>
      <w:r>
        <w:t>Results</w:t>
      </w:r>
    </w:p>
    <w:p w14:paraId="27502C4D" w14:textId="77777777" w:rsidR="00A34C6C" w:rsidRDefault="00A26210">
      <w:pPr>
        <w:pStyle w:val="Heading2"/>
      </w:pPr>
      <w:bookmarkStart w:id="124" w:name="data-screening"/>
      <w:r>
        <w:t>Data Screening</w:t>
      </w:r>
    </w:p>
    <w:p w14:paraId="49C05AA4" w14:textId="32EAF14C" w:rsidR="00A34C6C" w:rsidRDefault="00A26210">
      <w:pPr>
        <w:pStyle w:val="FirstParagraph"/>
      </w:pPr>
      <w:r>
        <w:t xml:space="preserve">The overall dataset was screened for normality, linearity, homogeneity, and homoscedasticity using procedures from Tabachnick et al. (2019). Data generally met </w:t>
      </w:r>
      <w:r>
        <w:lastRenderedPageBreak/>
        <w:t xml:space="preserve">assumptions with a slight skew and some heterogeneity. The complete anonymized dataset and other information can be found online at </w:t>
      </w:r>
      <w:hyperlink r:id="rId16">
        <w:r>
          <w:rPr>
            <w:rStyle w:val="Hyperlink"/>
          </w:rPr>
          <w:t>https://osf.io/k7zh2</w:t>
        </w:r>
      </w:hyperlink>
      <w:r>
        <w:t xml:space="preserve">. This page also includes the manuscript written inline with the statistical analysis with the </w:t>
      </w:r>
      <w:r>
        <w:rPr>
          <w:i/>
          <w:iCs/>
        </w:rPr>
        <w:t>papaja</w:t>
      </w:r>
      <w:r>
        <w:t xml:space="preserve"> package (Aust et al., 2022). The bootstrapped versions of analyses and robustness analysis can be found online on our OSF page with a summary of results. We originally planned to bootstrap all analyses; however, the compute time for research question 1 was extremely long due to the size and complexity of the multilevel models, and therefore, we did not bootstrap that research question.</w:t>
      </w:r>
    </w:p>
    <w:p w14:paraId="73622928" w14:textId="77777777" w:rsidR="00A34C6C" w:rsidRDefault="00A26210">
      <w:pPr>
        <w:pStyle w:val="Heading2"/>
      </w:pPr>
      <w:bookmarkStart w:id="125" w:name="descriptive-statistics"/>
      <w:bookmarkEnd w:id="124"/>
      <w:r>
        <w:t>Descriptive Statistics</w:t>
      </w:r>
    </w:p>
    <w:p w14:paraId="17D1CCBC" w14:textId="77777777" w:rsidR="00A34C6C" w:rsidRDefault="00A26210">
      <w:pPr>
        <w:pStyle w:val="FirstParagraph"/>
      </w:pPr>
      <w:r>
        <w:t>3214 evaluations included at least 15 student evaluations for analysis. Table 1 portrays the descriptive statistics for each course level including the total number of evaluations, unique instructors, unique course numbers, and average scores for the two rating items. Students additionally projected their course grade for each class (</w:t>
      </w:r>
      <w:r>
        <w:rPr>
          <w:i/>
          <w:iCs/>
        </w:rPr>
        <w:t>A</w:t>
      </w:r>
      <w:r>
        <w:t xml:space="preserve"> = 5, </w:t>
      </w:r>
      <w:r>
        <w:rPr>
          <w:i/>
          <w:iCs/>
        </w:rPr>
        <w:t>B</w:t>
      </w:r>
      <w:r>
        <w:t xml:space="preserve"> = 4, </w:t>
      </w:r>
      <w:r>
        <w:rPr>
          <w:i/>
          <w:iCs/>
        </w:rPr>
        <w:t>C</w:t>
      </w:r>
      <w:r>
        <w:t xml:space="preserve"> = 3, </w:t>
      </w:r>
      <w:r>
        <w:rPr>
          <w:i/>
          <w:iCs/>
        </w:rPr>
        <w:t>D</w:t>
      </w:r>
      <w:r>
        <w:t xml:space="preserve"> = 2, </w:t>
      </w:r>
      <w:r>
        <w:rPr>
          <w:i/>
          <w:iCs/>
        </w:rPr>
        <w:t>F</w:t>
      </w:r>
      <w:r>
        <w:t xml:space="preserve"> = 1), and the average for this item is included for reference. Overall, 231 unique instructors and 70 unique courses were included in the analyses below across 94 semesters.</w:t>
      </w:r>
    </w:p>
    <w:p w14:paraId="66A7FCAB" w14:textId="77777777" w:rsidR="00A34C6C" w:rsidRDefault="00A26210">
      <w:pPr>
        <w:pStyle w:val="BodyText"/>
      </w:pPr>
      <w:r>
        <w:t>Table 1:</w:t>
      </w:r>
    </w:p>
    <w:p w14:paraId="55952B0C" w14:textId="77777777" w:rsidR="00A34C6C" w:rsidRDefault="00A26210">
      <w:pPr>
        <w:pStyle w:val="TableCaption"/>
      </w:pPr>
      <w:r>
        <w:rPr>
          <w:iCs/>
        </w:rPr>
        <w:t>Descriptive Statistics of Included Courses</w:t>
      </w:r>
    </w:p>
    <w:tbl>
      <w:tblPr>
        <w:tblStyle w:val="Table"/>
        <w:tblW w:w="0" w:type="auto"/>
        <w:tblLook w:val="0020" w:firstRow="1" w:lastRow="0" w:firstColumn="0" w:lastColumn="0" w:noHBand="0" w:noVBand="0"/>
      </w:tblPr>
      <w:tblGrid>
        <w:gridCol w:w="2056"/>
        <w:gridCol w:w="1642"/>
        <w:gridCol w:w="843"/>
        <w:gridCol w:w="1056"/>
      </w:tblGrid>
      <w:tr w:rsidR="00A34C6C" w14:paraId="09A28070" w14:textId="77777777" w:rsidTr="00A34C6C">
        <w:trPr>
          <w:cnfStyle w:val="100000000000" w:firstRow="1" w:lastRow="0" w:firstColumn="0" w:lastColumn="0" w:oddVBand="0" w:evenVBand="0" w:oddHBand="0" w:evenHBand="0" w:firstRowFirstColumn="0" w:firstRowLastColumn="0" w:lastRowFirstColumn="0" w:lastRowLastColumn="0"/>
          <w:tblHeader/>
        </w:trPr>
        <w:tc>
          <w:tcPr>
            <w:tcW w:w="0" w:type="auto"/>
          </w:tcPr>
          <w:p w14:paraId="56A16006" w14:textId="77777777" w:rsidR="00A34C6C" w:rsidRDefault="00A26210">
            <w:pPr>
              <w:pStyle w:val="Compact"/>
            </w:pPr>
            <w:r>
              <w:t>Statistic</w:t>
            </w:r>
          </w:p>
        </w:tc>
        <w:tc>
          <w:tcPr>
            <w:tcW w:w="0" w:type="auto"/>
          </w:tcPr>
          <w:p w14:paraId="07ED98E7" w14:textId="77777777" w:rsidR="00A34C6C" w:rsidRDefault="00A26210">
            <w:pPr>
              <w:pStyle w:val="Compact"/>
            </w:pPr>
            <w:r>
              <w:t>Undergraduate</w:t>
            </w:r>
          </w:p>
        </w:tc>
        <w:tc>
          <w:tcPr>
            <w:tcW w:w="0" w:type="auto"/>
          </w:tcPr>
          <w:p w14:paraId="410F9DC6" w14:textId="77777777" w:rsidR="00A34C6C" w:rsidRDefault="00A26210">
            <w:pPr>
              <w:pStyle w:val="Compact"/>
            </w:pPr>
            <w:r>
              <w:t>Mixed</w:t>
            </w:r>
          </w:p>
        </w:tc>
        <w:tc>
          <w:tcPr>
            <w:tcW w:w="0" w:type="auto"/>
          </w:tcPr>
          <w:p w14:paraId="0F249631" w14:textId="77777777" w:rsidR="00A34C6C" w:rsidRDefault="00A26210">
            <w:pPr>
              <w:pStyle w:val="Compact"/>
            </w:pPr>
            <w:r>
              <w:t>Master’s</w:t>
            </w:r>
          </w:p>
        </w:tc>
      </w:tr>
      <w:tr w:rsidR="00A34C6C" w14:paraId="1BC458DA" w14:textId="77777777">
        <w:tc>
          <w:tcPr>
            <w:tcW w:w="0" w:type="auto"/>
          </w:tcPr>
          <w:p w14:paraId="3A2609BA" w14:textId="77777777" w:rsidR="00A34C6C" w:rsidRDefault="00A26210">
            <w:pPr>
              <w:pStyle w:val="Compact"/>
            </w:pPr>
            <w:r>
              <w:t>N Total</w:t>
            </w:r>
          </w:p>
        </w:tc>
        <w:tc>
          <w:tcPr>
            <w:tcW w:w="0" w:type="auto"/>
          </w:tcPr>
          <w:p w14:paraId="604FF185" w14:textId="77777777" w:rsidR="00A34C6C" w:rsidRDefault="00A26210">
            <w:pPr>
              <w:pStyle w:val="Compact"/>
            </w:pPr>
            <w:r>
              <w:t>2898</w:t>
            </w:r>
          </w:p>
        </w:tc>
        <w:tc>
          <w:tcPr>
            <w:tcW w:w="0" w:type="auto"/>
          </w:tcPr>
          <w:p w14:paraId="75F16A0F" w14:textId="77777777" w:rsidR="00A34C6C" w:rsidRDefault="00A26210">
            <w:pPr>
              <w:pStyle w:val="Compact"/>
            </w:pPr>
            <w:r>
              <w:t>274</w:t>
            </w:r>
          </w:p>
        </w:tc>
        <w:tc>
          <w:tcPr>
            <w:tcW w:w="0" w:type="auto"/>
          </w:tcPr>
          <w:p w14:paraId="497EAD1F" w14:textId="77777777" w:rsidR="00A34C6C" w:rsidRDefault="00A26210">
            <w:pPr>
              <w:pStyle w:val="Compact"/>
            </w:pPr>
            <w:r>
              <w:t>  42</w:t>
            </w:r>
          </w:p>
        </w:tc>
      </w:tr>
      <w:tr w:rsidR="00A34C6C" w14:paraId="127F3A24" w14:textId="77777777">
        <w:tc>
          <w:tcPr>
            <w:tcW w:w="0" w:type="auto"/>
          </w:tcPr>
          <w:p w14:paraId="56916DD3" w14:textId="77777777" w:rsidR="00A34C6C" w:rsidRDefault="00A26210">
            <w:pPr>
              <w:pStyle w:val="Compact"/>
            </w:pPr>
            <w:r>
              <w:t>N Instructors</w:t>
            </w:r>
          </w:p>
        </w:tc>
        <w:tc>
          <w:tcPr>
            <w:tcW w:w="0" w:type="auto"/>
          </w:tcPr>
          <w:p w14:paraId="242F0E32" w14:textId="77777777" w:rsidR="00A34C6C" w:rsidRDefault="00A26210">
            <w:pPr>
              <w:pStyle w:val="Compact"/>
            </w:pPr>
            <w:r>
              <w:t>223</w:t>
            </w:r>
          </w:p>
        </w:tc>
        <w:tc>
          <w:tcPr>
            <w:tcW w:w="0" w:type="auto"/>
          </w:tcPr>
          <w:p w14:paraId="3C406623" w14:textId="77777777" w:rsidR="00A34C6C" w:rsidRDefault="00A26210">
            <w:pPr>
              <w:pStyle w:val="Compact"/>
            </w:pPr>
            <w:r>
              <w:t>40</w:t>
            </w:r>
          </w:p>
        </w:tc>
        <w:tc>
          <w:tcPr>
            <w:tcW w:w="0" w:type="auto"/>
          </w:tcPr>
          <w:p w14:paraId="0D9B1B9E" w14:textId="77777777" w:rsidR="00A34C6C" w:rsidRDefault="00A26210">
            <w:pPr>
              <w:pStyle w:val="Compact"/>
            </w:pPr>
            <w:r>
              <w:t>10</w:t>
            </w:r>
          </w:p>
        </w:tc>
      </w:tr>
      <w:tr w:rsidR="00A34C6C" w14:paraId="0D3D9591" w14:textId="77777777">
        <w:tc>
          <w:tcPr>
            <w:tcW w:w="0" w:type="auto"/>
          </w:tcPr>
          <w:p w14:paraId="35E64455" w14:textId="77777777" w:rsidR="00A34C6C" w:rsidRDefault="00A26210">
            <w:pPr>
              <w:pStyle w:val="Compact"/>
            </w:pPr>
            <w:r>
              <w:t>N Courses</w:t>
            </w:r>
          </w:p>
        </w:tc>
        <w:tc>
          <w:tcPr>
            <w:tcW w:w="0" w:type="auto"/>
          </w:tcPr>
          <w:p w14:paraId="5DD82EC5" w14:textId="77777777" w:rsidR="00A34C6C" w:rsidRDefault="00A26210">
            <w:pPr>
              <w:pStyle w:val="Compact"/>
            </w:pPr>
            <w:r>
              <w:t>41</w:t>
            </w:r>
          </w:p>
        </w:tc>
        <w:tc>
          <w:tcPr>
            <w:tcW w:w="0" w:type="auto"/>
          </w:tcPr>
          <w:p w14:paraId="498716C1" w14:textId="77777777" w:rsidR="00A34C6C" w:rsidRDefault="00A26210">
            <w:pPr>
              <w:pStyle w:val="Compact"/>
            </w:pPr>
            <w:r>
              <w:t>21</w:t>
            </w:r>
          </w:p>
        </w:tc>
        <w:tc>
          <w:tcPr>
            <w:tcW w:w="0" w:type="auto"/>
          </w:tcPr>
          <w:p w14:paraId="5E80C620" w14:textId="77777777" w:rsidR="00A34C6C" w:rsidRDefault="00A26210">
            <w:pPr>
              <w:pStyle w:val="Compact"/>
            </w:pPr>
            <w:r>
              <w:t>8</w:t>
            </w:r>
          </w:p>
        </w:tc>
      </w:tr>
      <w:tr w:rsidR="00A34C6C" w14:paraId="34BA2F8E" w14:textId="77777777">
        <w:tc>
          <w:tcPr>
            <w:tcW w:w="0" w:type="auto"/>
          </w:tcPr>
          <w:p w14:paraId="0E9F8A49" w14:textId="77777777" w:rsidR="00A34C6C" w:rsidRDefault="00A26210">
            <w:pPr>
              <w:pStyle w:val="Compact"/>
            </w:pPr>
            <w:r>
              <w:t>Average N Ratings</w:t>
            </w:r>
          </w:p>
        </w:tc>
        <w:tc>
          <w:tcPr>
            <w:tcW w:w="0" w:type="auto"/>
          </w:tcPr>
          <w:p w14:paraId="1988C540" w14:textId="77777777" w:rsidR="00A34C6C" w:rsidRDefault="00A26210">
            <w:pPr>
              <w:pStyle w:val="Compact"/>
            </w:pPr>
            <w:r>
              <w:t>34.39</w:t>
            </w:r>
          </w:p>
        </w:tc>
        <w:tc>
          <w:tcPr>
            <w:tcW w:w="0" w:type="auto"/>
          </w:tcPr>
          <w:p w14:paraId="2F03DA9A" w14:textId="77777777" w:rsidR="00A34C6C" w:rsidRDefault="00A26210">
            <w:pPr>
              <w:pStyle w:val="Compact"/>
            </w:pPr>
            <w:r>
              <w:t>21.15</w:t>
            </w:r>
          </w:p>
        </w:tc>
        <w:tc>
          <w:tcPr>
            <w:tcW w:w="0" w:type="auto"/>
          </w:tcPr>
          <w:p w14:paraId="41E6222F" w14:textId="77777777" w:rsidR="00A34C6C" w:rsidRDefault="00A26210">
            <w:pPr>
              <w:pStyle w:val="Compact"/>
            </w:pPr>
            <w:r>
              <w:t>21.10</w:t>
            </w:r>
          </w:p>
        </w:tc>
      </w:tr>
      <w:tr w:rsidR="00A34C6C" w14:paraId="272757B1" w14:textId="77777777">
        <w:tc>
          <w:tcPr>
            <w:tcW w:w="0" w:type="auto"/>
          </w:tcPr>
          <w:p w14:paraId="65BF2331" w14:textId="77777777" w:rsidR="00A34C6C" w:rsidRDefault="00A26210">
            <w:pPr>
              <w:pStyle w:val="Compact"/>
            </w:pPr>
            <w:r>
              <w:lastRenderedPageBreak/>
              <w:t>Average Overall</w:t>
            </w:r>
          </w:p>
        </w:tc>
        <w:tc>
          <w:tcPr>
            <w:tcW w:w="0" w:type="auto"/>
          </w:tcPr>
          <w:p w14:paraId="70B5E903" w14:textId="77777777" w:rsidR="00A34C6C" w:rsidRDefault="00A26210">
            <w:pPr>
              <w:pStyle w:val="Compact"/>
            </w:pPr>
            <w:r>
              <w:t>3.94</w:t>
            </w:r>
          </w:p>
        </w:tc>
        <w:tc>
          <w:tcPr>
            <w:tcW w:w="0" w:type="auto"/>
          </w:tcPr>
          <w:p w14:paraId="0DB90C9B" w14:textId="77777777" w:rsidR="00A34C6C" w:rsidRDefault="00A26210">
            <w:pPr>
              <w:pStyle w:val="Compact"/>
            </w:pPr>
            <w:r>
              <w:t>4.01</w:t>
            </w:r>
          </w:p>
        </w:tc>
        <w:tc>
          <w:tcPr>
            <w:tcW w:w="0" w:type="auto"/>
          </w:tcPr>
          <w:p w14:paraId="0F255B2C" w14:textId="77777777" w:rsidR="00A34C6C" w:rsidRDefault="00A26210">
            <w:pPr>
              <w:pStyle w:val="Compact"/>
            </w:pPr>
            <w:r>
              <w:t>3.72</w:t>
            </w:r>
          </w:p>
        </w:tc>
      </w:tr>
      <w:tr w:rsidR="00A34C6C" w14:paraId="7EA890A7" w14:textId="77777777">
        <w:tc>
          <w:tcPr>
            <w:tcW w:w="0" w:type="auto"/>
          </w:tcPr>
          <w:p w14:paraId="2B5BD753" w14:textId="77777777" w:rsidR="00A34C6C" w:rsidRDefault="00A26210">
            <w:pPr>
              <w:pStyle w:val="Compact"/>
            </w:pPr>
            <w:r>
              <w:t>SD Overall</w:t>
            </w:r>
          </w:p>
        </w:tc>
        <w:tc>
          <w:tcPr>
            <w:tcW w:w="0" w:type="auto"/>
          </w:tcPr>
          <w:p w14:paraId="7D606390" w14:textId="77777777" w:rsidR="00A34C6C" w:rsidRDefault="00A26210">
            <w:pPr>
              <w:pStyle w:val="Compact"/>
            </w:pPr>
            <w:r>
              <w:t>0.55</w:t>
            </w:r>
          </w:p>
        </w:tc>
        <w:tc>
          <w:tcPr>
            <w:tcW w:w="0" w:type="auto"/>
          </w:tcPr>
          <w:p w14:paraId="75D89866" w14:textId="77777777" w:rsidR="00A34C6C" w:rsidRDefault="00A26210">
            <w:pPr>
              <w:pStyle w:val="Compact"/>
            </w:pPr>
            <w:r>
              <w:t>0.59</w:t>
            </w:r>
          </w:p>
        </w:tc>
        <w:tc>
          <w:tcPr>
            <w:tcW w:w="0" w:type="auto"/>
          </w:tcPr>
          <w:p w14:paraId="115B8276" w14:textId="77777777" w:rsidR="00A34C6C" w:rsidRDefault="00A26210">
            <w:pPr>
              <w:pStyle w:val="Compact"/>
            </w:pPr>
            <w:r>
              <w:t>0.67</w:t>
            </w:r>
          </w:p>
        </w:tc>
      </w:tr>
      <w:tr w:rsidR="00A34C6C" w14:paraId="7662ED36" w14:textId="77777777">
        <w:tc>
          <w:tcPr>
            <w:tcW w:w="0" w:type="auto"/>
          </w:tcPr>
          <w:p w14:paraId="23C241D1" w14:textId="77777777" w:rsidR="00A34C6C" w:rsidRDefault="00A26210">
            <w:pPr>
              <w:pStyle w:val="Compact"/>
            </w:pPr>
            <w:r>
              <w:t>Average Fairness</w:t>
            </w:r>
          </w:p>
        </w:tc>
        <w:tc>
          <w:tcPr>
            <w:tcW w:w="0" w:type="auto"/>
          </w:tcPr>
          <w:p w14:paraId="6E63BF2C" w14:textId="77777777" w:rsidR="00A34C6C" w:rsidRDefault="00A26210">
            <w:pPr>
              <w:pStyle w:val="Compact"/>
            </w:pPr>
            <w:r>
              <w:t>4.46</w:t>
            </w:r>
          </w:p>
        </w:tc>
        <w:tc>
          <w:tcPr>
            <w:tcW w:w="0" w:type="auto"/>
          </w:tcPr>
          <w:p w14:paraId="03A9E96F" w14:textId="77777777" w:rsidR="00A34C6C" w:rsidRDefault="00A26210">
            <w:pPr>
              <w:pStyle w:val="Compact"/>
            </w:pPr>
            <w:r>
              <w:t>4.50</w:t>
            </w:r>
          </w:p>
        </w:tc>
        <w:tc>
          <w:tcPr>
            <w:tcW w:w="0" w:type="auto"/>
          </w:tcPr>
          <w:p w14:paraId="286CF0E9" w14:textId="77777777" w:rsidR="00A34C6C" w:rsidRDefault="00A26210">
            <w:pPr>
              <w:pStyle w:val="Compact"/>
            </w:pPr>
            <w:r>
              <w:t>4.19</w:t>
            </w:r>
          </w:p>
        </w:tc>
      </w:tr>
      <w:tr w:rsidR="00A34C6C" w14:paraId="5F585214" w14:textId="77777777">
        <w:tc>
          <w:tcPr>
            <w:tcW w:w="0" w:type="auto"/>
          </w:tcPr>
          <w:p w14:paraId="4C333743" w14:textId="77777777" w:rsidR="00A34C6C" w:rsidRDefault="00A26210">
            <w:pPr>
              <w:pStyle w:val="Compact"/>
            </w:pPr>
            <w:r>
              <w:t>SD Fairness</w:t>
            </w:r>
          </w:p>
        </w:tc>
        <w:tc>
          <w:tcPr>
            <w:tcW w:w="0" w:type="auto"/>
          </w:tcPr>
          <w:p w14:paraId="63DBEEE9" w14:textId="77777777" w:rsidR="00A34C6C" w:rsidRDefault="00A26210">
            <w:pPr>
              <w:pStyle w:val="Compact"/>
            </w:pPr>
            <w:r>
              <w:t>0.35</w:t>
            </w:r>
          </w:p>
        </w:tc>
        <w:tc>
          <w:tcPr>
            <w:tcW w:w="0" w:type="auto"/>
          </w:tcPr>
          <w:p w14:paraId="07695E3A" w14:textId="77777777" w:rsidR="00A34C6C" w:rsidRDefault="00A26210">
            <w:pPr>
              <w:pStyle w:val="Compact"/>
            </w:pPr>
            <w:r>
              <w:t>0.38</w:t>
            </w:r>
          </w:p>
        </w:tc>
        <w:tc>
          <w:tcPr>
            <w:tcW w:w="0" w:type="auto"/>
          </w:tcPr>
          <w:p w14:paraId="70509B07" w14:textId="77777777" w:rsidR="00A34C6C" w:rsidRDefault="00A26210">
            <w:pPr>
              <w:pStyle w:val="Compact"/>
            </w:pPr>
            <w:r>
              <w:t>0.55</w:t>
            </w:r>
          </w:p>
        </w:tc>
      </w:tr>
      <w:tr w:rsidR="00A34C6C" w14:paraId="721520A2" w14:textId="77777777">
        <w:tc>
          <w:tcPr>
            <w:tcW w:w="0" w:type="auto"/>
          </w:tcPr>
          <w:p w14:paraId="5A51B0E4" w14:textId="77777777" w:rsidR="00A34C6C" w:rsidRDefault="00A26210">
            <w:pPr>
              <w:pStyle w:val="Compact"/>
            </w:pPr>
            <w:r>
              <w:t>Average Grade</w:t>
            </w:r>
          </w:p>
        </w:tc>
        <w:tc>
          <w:tcPr>
            <w:tcW w:w="0" w:type="auto"/>
          </w:tcPr>
          <w:p w14:paraId="0AFBFCB0" w14:textId="77777777" w:rsidR="00A34C6C" w:rsidRDefault="00A26210">
            <w:pPr>
              <w:pStyle w:val="Compact"/>
            </w:pPr>
            <w:r>
              <w:t>4.26</w:t>
            </w:r>
          </w:p>
        </w:tc>
        <w:tc>
          <w:tcPr>
            <w:tcW w:w="0" w:type="auto"/>
          </w:tcPr>
          <w:p w14:paraId="0019A7F6" w14:textId="77777777" w:rsidR="00A34C6C" w:rsidRDefault="00A26210">
            <w:pPr>
              <w:pStyle w:val="Compact"/>
            </w:pPr>
            <w:r>
              <w:t>4.52</w:t>
            </w:r>
          </w:p>
        </w:tc>
        <w:tc>
          <w:tcPr>
            <w:tcW w:w="0" w:type="auto"/>
          </w:tcPr>
          <w:p w14:paraId="734D286F" w14:textId="77777777" w:rsidR="00A34C6C" w:rsidRDefault="00A26210">
            <w:pPr>
              <w:pStyle w:val="Compact"/>
            </w:pPr>
            <w:r>
              <w:t>4.41</w:t>
            </w:r>
          </w:p>
        </w:tc>
      </w:tr>
      <w:tr w:rsidR="00A34C6C" w14:paraId="207D3D11" w14:textId="77777777">
        <w:tc>
          <w:tcPr>
            <w:tcW w:w="0" w:type="auto"/>
          </w:tcPr>
          <w:p w14:paraId="2F91ED80" w14:textId="77777777" w:rsidR="00A34C6C" w:rsidRDefault="00A26210">
            <w:pPr>
              <w:pStyle w:val="Compact"/>
            </w:pPr>
            <w:r>
              <w:t>SD Grade</w:t>
            </w:r>
          </w:p>
        </w:tc>
        <w:tc>
          <w:tcPr>
            <w:tcW w:w="0" w:type="auto"/>
          </w:tcPr>
          <w:p w14:paraId="0C510AB7" w14:textId="77777777" w:rsidR="00A34C6C" w:rsidRDefault="00A26210">
            <w:pPr>
              <w:pStyle w:val="Compact"/>
            </w:pPr>
            <w:r>
              <w:t>0.33</w:t>
            </w:r>
          </w:p>
        </w:tc>
        <w:tc>
          <w:tcPr>
            <w:tcW w:w="0" w:type="auto"/>
          </w:tcPr>
          <w:p w14:paraId="1C14BF56" w14:textId="77777777" w:rsidR="00A34C6C" w:rsidRDefault="00A26210">
            <w:pPr>
              <w:pStyle w:val="Compact"/>
            </w:pPr>
            <w:r>
              <w:t>0.27</w:t>
            </w:r>
          </w:p>
        </w:tc>
        <w:tc>
          <w:tcPr>
            <w:tcW w:w="0" w:type="auto"/>
          </w:tcPr>
          <w:p w14:paraId="62FD0A33" w14:textId="77777777" w:rsidR="00A34C6C" w:rsidRDefault="00A26210">
            <w:pPr>
              <w:pStyle w:val="Compact"/>
            </w:pPr>
            <w:r>
              <w:t>0.34</w:t>
            </w:r>
          </w:p>
        </w:tc>
      </w:tr>
    </w:tbl>
    <w:p w14:paraId="7F9C7649" w14:textId="77777777" w:rsidR="00A34C6C" w:rsidRDefault="00A26210">
      <w:pPr>
        <w:pStyle w:val="Heading2"/>
      </w:pPr>
      <w:bookmarkStart w:id="126" w:name="rq-1-1"/>
      <w:bookmarkEnd w:id="125"/>
      <w:r>
        <w:t>RQ 1</w:t>
      </w:r>
    </w:p>
    <w:p w14:paraId="3072C8CE" w14:textId="034D6E8E" w:rsidR="00A34C6C" w:rsidRDefault="00A26210">
      <w:pPr>
        <w:pStyle w:val="FirstParagraph"/>
      </w:pPr>
      <w:r>
        <w:t>Each individual evaluation was compared to every other evaluation resulting in 5163291 total comparisons. Eight combinations of ratings were examined using instructor (same</w:t>
      </w:r>
      <w:r w:rsidR="005E007A">
        <w:t>,</w:t>
      </w:r>
      <w:r w:rsidR="00854E7D">
        <w:t xml:space="preserve"> </w:t>
      </w:r>
      <w:r>
        <w:t xml:space="preserve">different), course (same, different), and semester (same, different) on both the overall and fairness evaluation ratings separately. One of the individual ratings was used to predict the comparison rating (i.e., question 1 was used to predict a comparison question 1 for the same instructor, different instructor, same semester, different semester, etc.), and the number of ratings (i.e., rating sample size) per question were used as fixed-effects covariates. The instructor(s) were used as a random intercept to control for correlated error and overall average rating per instructor. The effects were then standardized using the </w:t>
      </w:r>
      <w:r>
        <w:rPr>
          <w:i/>
          <w:iCs/>
        </w:rPr>
        <w:t>parameters</w:t>
      </w:r>
      <w:r>
        <w:t xml:space="preserve"> package (Lüdecke et al., 2023). The data was sorted by year and semester such that “predictor” was always an earlier semester predicting a later semester’s scores, except in cases of the the same semester comparisons. Therefore, positive standardized scores indicate that scores tend to go up over time, while negative scores indicate that scores tend to go down over time.</w:t>
      </w:r>
    </w:p>
    <w:p w14:paraId="3E8E4B19" w14:textId="2DDB3284" w:rsidR="00A34C6C" w:rsidRDefault="00A26210">
      <w:pPr>
        <w:pStyle w:val="BodyText"/>
      </w:pPr>
      <w:r>
        <w:lastRenderedPageBreak/>
        <w:t xml:space="preserve">As shown in </w:t>
      </w:r>
      <w:r w:rsidR="00854E7D" w:rsidRPr="00854E7D">
        <w:rPr>
          <w:highlight w:val="yellow"/>
        </w:rPr>
        <w:t>Figure</w:t>
      </w:r>
      <w:r w:rsidR="00854E7D">
        <w:t xml:space="preserve"> </w:t>
      </w:r>
      <w:r>
        <w:t>1, reliability was highest when calculated on the same instructor in the same semester and within the same course for both overall rating and fairness. This reliability was followed by the same instructor, same semester, and different courses. Next, the reliability for same instructor, same course, and different semesters was greater than zero and usually overlapped in confidence interval with same instructor, same semester, and different courses. Interestingly, the same instructor with different courses and semesters showed a non-zero negative relationship, indicating that ratings generally were lower for later semesters in different courses.</w:t>
      </w:r>
    </w:p>
    <w:p w14:paraId="73E3C3C3" w14:textId="7618D793" w:rsidR="00A34C6C" w:rsidRDefault="00A26210">
      <w:pPr>
        <w:pStyle w:val="BodyText"/>
      </w:pPr>
      <w:r>
        <w:t xml:space="preserve">For different instructors, we found positive non-zero readabilities when they were at least calculated on the same semester or course. These values were very close to zero, generally in the .01 to .05 range. </w:t>
      </w:r>
      <w:r w:rsidR="00E8392D">
        <w:rPr>
          <w:highlight w:val="yellow"/>
        </w:rPr>
        <w:t>T</w:t>
      </w:r>
      <w:r>
        <w:t xml:space="preserve">he reliabilities that were calculated on different courses, semesters, and instructors include zero in their confidence intervals. Exact values can be found in the online supplemental document with the robustness analysis in csv format. Robustness analyses revealed the same pattern and strength of results for evaluation reliabilities when sample size for evaluations was considered at </w:t>
      </w:r>
      <w:r>
        <w:rPr>
          <w:i/>
          <w:iCs/>
        </w:rPr>
        <w:t>n</w:t>
      </w:r>
      <w:r>
        <w:t xml:space="preserve"> = 10, 11, 12, 13, and 14.</w:t>
      </w:r>
    </w:p>
    <w:p w14:paraId="03DA0D33" w14:textId="77777777" w:rsidR="00A34C6C" w:rsidRDefault="00A26210">
      <w:pPr>
        <w:pStyle w:val="CaptionedFigure"/>
      </w:pPr>
      <w:r>
        <w:rPr>
          <w:noProof/>
        </w:rPr>
        <w:lastRenderedPageBreak/>
        <w:drawing>
          <wp:inline distT="0" distB="0" distL="0" distR="0" wp14:anchorId="0646A1A8" wp14:editId="5EB452DE">
            <wp:extent cx="5969000" cy="4775200"/>
            <wp:effectExtent l="0" t="0" r="0" b="0"/>
            <wp:docPr id="40" name="Picture" descr="Figure 1.  Reliability estimates for instructor, course, and semester combinations."/>
            <wp:cNvGraphicFramePr/>
            <a:graphic xmlns:a="http://schemas.openxmlformats.org/drawingml/2006/main">
              <a:graphicData uri="http://schemas.openxmlformats.org/drawingml/2006/picture">
                <pic:pic xmlns:pic="http://schemas.openxmlformats.org/drawingml/2006/picture">
                  <pic:nvPicPr>
                    <pic:cNvPr id="41" name="Picture" descr="PG_Manuscript_2023_files/figure-docx/figure1-1.png"/>
                    <pic:cNvPicPr>
                      <a:picLocks noChangeAspect="1" noChangeArrowheads="1"/>
                    </pic:cNvPicPr>
                  </pic:nvPicPr>
                  <pic:blipFill>
                    <a:blip r:embed="rId17"/>
                    <a:stretch>
                      <a:fillRect/>
                    </a:stretch>
                  </pic:blipFill>
                  <pic:spPr bwMode="auto">
                    <a:xfrm>
                      <a:off x="0" y="0"/>
                      <a:ext cx="5969000" cy="4775200"/>
                    </a:xfrm>
                    <a:prstGeom prst="rect">
                      <a:avLst/>
                    </a:prstGeom>
                    <a:noFill/>
                    <a:ln w="9525">
                      <a:noFill/>
                      <a:headEnd/>
                      <a:tailEnd/>
                    </a:ln>
                  </pic:spPr>
                </pic:pic>
              </a:graphicData>
            </a:graphic>
          </wp:inline>
        </w:drawing>
      </w:r>
    </w:p>
    <w:p w14:paraId="5F390CA8" w14:textId="77777777" w:rsidR="00A34C6C" w:rsidRDefault="00A26210">
      <w:pPr>
        <w:pStyle w:val="ImageCaption"/>
      </w:pPr>
      <w:r>
        <w:t>Figure 1: Reliability estimates for instructor, course, and semester combinations.</w:t>
      </w:r>
    </w:p>
    <w:p w14:paraId="2AA76C8A" w14:textId="77777777" w:rsidR="00A34C6C" w:rsidRDefault="00A26210">
      <w:pPr>
        <w:pStyle w:val="Heading2"/>
      </w:pPr>
      <w:bookmarkStart w:id="127" w:name="rq-2-1"/>
      <w:bookmarkEnd w:id="126"/>
      <w:r>
        <w:t>RQ 2</w:t>
      </w:r>
    </w:p>
    <w:p w14:paraId="73FBA5FF" w14:textId="77777777" w:rsidR="00A34C6C" w:rsidRDefault="00A26210">
      <w:pPr>
        <w:pStyle w:val="FirstParagraph"/>
      </w:pPr>
      <w:r>
        <w:t xml:space="preserve">The paired evaluations were then filtered to only examine course and instructor matches to explore the relation of reliability across time. Reliability was calculated by calculating the partial correlation between the overall rating for the course first evaluation and the overall rating for the course second evaluation, controlling for the number of ratings within those average scores. This reliability was calculated separately for each instructor and semester difference (i.e., the time between evaluations, 0 means same semester, 1 means the next semester, 2 means two semesters later, etc.). The ratings were filtered so that at least 10 pairs of ratings were present for each </w:t>
      </w:r>
      <w:r>
        <w:lastRenderedPageBreak/>
        <w:t>instructor and semester difference combination (Weaver &amp; Koopman, 2014). Of 36084 possible matched instructor and course pairings, 30728 included at least 10 pairings, which was 1009 total instructor and semester combinations.</w:t>
      </w:r>
    </w:p>
    <w:p w14:paraId="181C2CDD" w14:textId="000BD8B9" w:rsidR="00A34C6C" w:rsidRDefault="00A26210">
      <w:pPr>
        <w:pStyle w:val="BodyText"/>
      </w:pPr>
      <w:r>
        <w:t xml:space="preserve">The confidence interval for the effect of semester difference predicting reliability did not cross zero, </w:t>
      </w:r>
      <w:r>
        <w:rPr>
          <w:i/>
          <w:iCs/>
        </w:rPr>
        <w:t>b</w:t>
      </w:r>
      <w:r>
        <w:t xml:space="preserve"> = -0.004, 95% CI [-0.005, -0.003],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 The coefficient, while small, represents a small effect of time on the reliability of instructor ratings. As shown in </w:t>
      </w:r>
      <w:r w:rsidR="00E8392D" w:rsidRPr="00E8392D">
        <w:rPr>
          <w:highlight w:val="yellow"/>
        </w:rPr>
        <w:t>Figure</w:t>
      </w:r>
      <w:r w:rsidR="00E8392D">
        <w:t xml:space="preserve"> </w:t>
      </w:r>
      <w:r>
        <w:t>2, reliability appears to decrease across time.</w:t>
      </w:r>
    </w:p>
    <w:p w14:paraId="0BF1CC44" w14:textId="77777777" w:rsidR="00A34C6C" w:rsidRDefault="00A26210">
      <w:pPr>
        <w:pStyle w:val="CaptionedFigure"/>
      </w:pPr>
      <w:r>
        <w:rPr>
          <w:noProof/>
        </w:rPr>
        <w:drawing>
          <wp:inline distT="0" distB="0" distL="0" distR="0" wp14:anchorId="46DBE843" wp14:editId="7D6A3577">
            <wp:extent cx="5969000" cy="4775200"/>
            <wp:effectExtent l="0" t="0" r="0" b="0"/>
            <wp:docPr id="44" name="Picture" descr="Figure 2.  Reliability estimates for same instructor and course across time."/>
            <wp:cNvGraphicFramePr/>
            <a:graphic xmlns:a="http://schemas.openxmlformats.org/drawingml/2006/main">
              <a:graphicData uri="http://schemas.openxmlformats.org/drawingml/2006/picture">
                <pic:pic xmlns:pic="http://schemas.openxmlformats.org/drawingml/2006/picture">
                  <pic:nvPicPr>
                    <pic:cNvPr id="45" name="Picture" descr="PG_Manuscript_2023_files/figure-docx/figure2-1.png"/>
                    <pic:cNvPicPr>
                      <a:picLocks noChangeAspect="1" noChangeArrowheads="1"/>
                    </pic:cNvPicPr>
                  </pic:nvPicPr>
                  <pic:blipFill>
                    <a:blip r:embed="rId18"/>
                    <a:stretch>
                      <a:fillRect/>
                    </a:stretch>
                  </pic:blipFill>
                  <pic:spPr bwMode="auto">
                    <a:xfrm>
                      <a:off x="0" y="0"/>
                      <a:ext cx="5969000" cy="4775200"/>
                    </a:xfrm>
                    <a:prstGeom prst="rect">
                      <a:avLst/>
                    </a:prstGeom>
                    <a:noFill/>
                    <a:ln w="9525">
                      <a:noFill/>
                      <a:headEnd/>
                      <a:tailEnd/>
                    </a:ln>
                  </pic:spPr>
                </pic:pic>
              </a:graphicData>
            </a:graphic>
          </wp:inline>
        </w:drawing>
      </w:r>
    </w:p>
    <w:p w14:paraId="56360619" w14:textId="77777777" w:rsidR="00A34C6C" w:rsidRDefault="00A26210">
      <w:pPr>
        <w:pStyle w:val="ImageCaption"/>
      </w:pPr>
      <w:r>
        <w:t>Figure 2: Reliability estimates for same instructor and course across time.</w:t>
      </w:r>
    </w:p>
    <w:p w14:paraId="7194CC2A" w14:textId="77777777" w:rsidR="00A34C6C" w:rsidRDefault="00A26210">
      <w:pPr>
        <w:pStyle w:val="Heading2"/>
      </w:pPr>
      <w:bookmarkStart w:id="128" w:name="rq-3-1"/>
      <w:bookmarkEnd w:id="127"/>
      <w:r>
        <w:lastRenderedPageBreak/>
        <w:t>RQ 3</w:t>
      </w:r>
    </w:p>
    <w:p w14:paraId="7469545A" w14:textId="77777777" w:rsidR="00A34C6C" w:rsidRDefault="00A26210">
      <w:pPr>
        <w:pStyle w:val="FirstParagraph"/>
      </w:pPr>
      <w:r>
        <w:t xml:space="preserve">The confidence interval for the interaction of semester time difference and average fairness did cross zero, </w:t>
      </w:r>
      <w:r>
        <w:rPr>
          <w:i/>
          <w:iCs/>
        </w:rPr>
        <w:t>b</w:t>
      </w:r>
      <w:r>
        <w:t xml:space="preserve"> = -0.001, 95% CI [-0.007, 0.005],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.04. Therefore, there was no effect of the interaction of average fairness with semester differences in predicting reliability. Similarly, average fairness did not predict reliability overall, </w:t>
      </w:r>
      <w:r>
        <w:rPr>
          <w:i/>
          <w:iCs/>
        </w:rPr>
        <w:t>b</w:t>
      </w:r>
      <w:r>
        <w:t xml:space="preserve"> = -0.041, 95% CI [-0.226, 0.143].</w:t>
      </w:r>
    </w:p>
    <w:p w14:paraId="07D5EC85" w14:textId="77777777" w:rsidR="00A34C6C" w:rsidRDefault="00A26210">
      <w:pPr>
        <w:pStyle w:val="Heading2"/>
      </w:pPr>
      <w:bookmarkStart w:id="129" w:name="rq-4-1"/>
      <w:bookmarkEnd w:id="128"/>
      <w:r>
        <w:t>RQ 4</w:t>
      </w:r>
    </w:p>
    <w:p w14:paraId="34DF6C7B" w14:textId="744599F7" w:rsidR="00A34C6C" w:rsidRDefault="00A26210">
      <w:pPr>
        <w:pStyle w:val="FirstParagraph"/>
      </w:pPr>
      <w:r>
        <w:t xml:space="preserve">The confidence interval for the interaction of variability of fairness and semester time difference did </w:t>
      </w:r>
      <w:r w:rsidR="00E8392D" w:rsidRPr="00E8392D">
        <w:rPr>
          <w:highlight w:val="yellow"/>
        </w:rPr>
        <w:t>not</w:t>
      </w:r>
      <w:r w:rsidR="00E8392D">
        <w:t xml:space="preserve"> </w:t>
      </w:r>
      <w:r>
        <w:t xml:space="preserve">cross zero, </w:t>
      </w:r>
      <w:r>
        <w:rPr>
          <w:i/>
          <w:iCs/>
        </w:rPr>
        <w:t>b</w:t>
      </w:r>
      <w:r>
        <w:t xml:space="preserve"> = -0.010, 95% CI [-0.022, 0.002],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.05. The variability of fairness also did not predict reliability overall, </w:t>
      </w:r>
      <w:r>
        <w:rPr>
          <w:i/>
          <w:iCs/>
        </w:rPr>
        <w:t>b</w:t>
      </w:r>
      <w:r>
        <w:t xml:space="preserve"> = 0.291, 95% CI [-0.091, 0.672].</w:t>
      </w:r>
    </w:p>
    <w:p w14:paraId="7A516D11" w14:textId="77777777" w:rsidR="00A34C6C" w:rsidRDefault="00A26210">
      <w:pPr>
        <w:pStyle w:val="Heading1"/>
      </w:pPr>
      <w:bookmarkStart w:id="130" w:name="discussion"/>
      <w:bookmarkEnd w:id="123"/>
      <w:bookmarkEnd w:id="129"/>
      <w:r>
        <w:t>Discussion</w:t>
      </w:r>
    </w:p>
    <w:p w14:paraId="59EA9D74" w14:textId="27A68FA9" w:rsidR="00B57D04" w:rsidRDefault="00A26210">
      <w:pPr>
        <w:pStyle w:val="FirstParagraph"/>
        <w:rPr>
          <w:ins w:id="131" w:author="Jacob Miranda" w:date="2023-09-01T07:11:00Z"/>
        </w:rPr>
      </w:pPr>
      <w:r>
        <w:t xml:space="preserve">This investigation measured </w:t>
      </w:r>
      <w:r w:rsidR="000927A1">
        <w:t>the</w:t>
      </w:r>
      <w:r>
        <w:t xml:space="preserve"> reliability </w:t>
      </w:r>
      <w:r w:rsidR="000927A1">
        <w:t xml:space="preserve">of SETs </w:t>
      </w:r>
      <w:r>
        <w:t xml:space="preserve">by calculating the reliability of evaluations across instructors, semesters, and courses. </w:t>
      </w:r>
      <w:ins w:id="132" w:author="Jacob Miranda" w:date="2023-09-01T07:09:00Z">
        <w:r w:rsidR="004B0496">
          <w:t>Ou</w:t>
        </w:r>
      </w:ins>
      <w:ins w:id="133" w:author="Jacob Miranda" w:date="2023-09-01T07:10:00Z">
        <w:r w:rsidR="004B0496">
          <w:t xml:space="preserve">r first research question asked what </w:t>
        </w:r>
      </w:ins>
      <w:ins w:id="134" w:author="Jacob Miranda" w:date="2023-09-01T07:11:00Z">
        <w:r w:rsidR="00E5774C">
          <w:t>the reliability of SETs is</w:t>
        </w:r>
      </w:ins>
      <w:ins w:id="135" w:author="Jacob Miranda" w:date="2023-09-01T07:10:00Z">
        <w:r w:rsidR="004B0496">
          <w:t xml:space="preserve"> given </w:t>
        </w:r>
        <w:r w:rsidR="00CB538D">
          <w:t xml:space="preserve">the instructor, course, or semester </w:t>
        </w:r>
        <w:r w:rsidR="00E5774C">
          <w:t>were</w:t>
        </w:r>
      </w:ins>
      <w:ins w:id="136" w:author="Jacob Miranda" w:date="2023-09-01T07:11:00Z">
        <w:r w:rsidR="00E5774C">
          <w:t xml:space="preserve"> the same or difference. </w:t>
        </w:r>
      </w:ins>
      <w:del w:id="137" w:author="Jacob Miranda" w:date="2023-09-01T07:09:00Z">
        <w:r w:rsidDel="004B0496">
          <w:delText xml:space="preserve">In our first question, </w:delText>
        </w:r>
      </w:del>
      <w:del w:id="138" w:author="Jacob Miranda" w:date="2023-09-01T07:11:00Z">
        <w:r w:rsidDel="00E5774C">
          <w:delText xml:space="preserve">we </w:delText>
        </w:r>
      </w:del>
      <w:ins w:id="139" w:author="Jacob Miranda" w:date="2023-09-01T07:11:00Z">
        <w:r w:rsidR="00E5774C">
          <w:t>Our data</w:t>
        </w:r>
        <w:r w:rsidR="00E5774C">
          <w:t xml:space="preserve"> </w:t>
        </w:r>
      </w:ins>
      <w:r>
        <w:t xml:space="preserve">showed that </w:t>
      </w:r>
      <w:ins w:id="140" w:author="Jacob Miranda" w:date="2023-09-01T07:12:00Z">
        <w:r w:rsidR="00637479">
          <w:t>SETs</w:t>
        </w:r>
      </w:ins>
      <w:del w:id="141" w:author="Jacob Miranda" w:date="2023-09-01T07:12:00Z">
        <w:r w:rsidDel="00637479">
          <w:delText>evaluations</w:delText>
        </w:r>
      </w:del>
      <w:r>
        <w:t xml:space="preserve"> of the same instructor within the same course and same semester were the most reliable</w:t>
      </w:r>
      <w:commentRangeStart w:id="142"/>
      <w:commentRangeStart w:id="143"/>
      <w:commentRangeStart w:id="144"/>
      <w:ins w:id="145" w:author="Jacob Miranda" w:date="2023-09-01T07:13:00Z">
        <w:r w:rsidR="001272BD">
          <w:t xml:space="preserve"> </w:t>
        </w:r>
        <w:r w:rsidR="001272BD" w:rsidRPr="001272BD">
          <w:rPr>
            <w:highlight w:val="cyan"/>
            <w:rPrChange w:id="146" w:author="Jacob Miranda" w:date="2023-09-01T07:13:00Z">
              <w:rPr/>
            </w:rPrChange>
          </w:rPr>
          <w:t>(##)</w:t>
        </w:r>
        <w:r w:rsidR="001272BD">
          <w:rPr>
            <w:highlight w:val="cyan"/>
          </w:rPr>
          <w:t>.</w:t>
        </w:r>
      </w:ins>
      <w:del w:id="147" w:author="Jacob Miranda" w:date="2023-09-01T07:13:00Z">
        <w:r w:rsidRPr="001272BD" w:rsidDel="001272BD">
          <w:rPr>
            <w:highlight w:val="cyan"/>
            <w:rPrChange w:id="148" w:author="Jacob Miranda" w:date="2023-09-01T07:13:00Z">
              <w:rPr/>
            </w:rPrChange>
          </w:rPr>
          <w:delText>,</w:delText>
        </w:r>
      </w:del>
      <w:r>
        <w:t xml:space="preserve"> </w:t>
      </w:r>
      <w:commentRangeEnd w:id="142"/>
      <w:r w:rsidR="00D6453C">
        <w:rPr>
          <w:rStyle w:val="CommentReference"/>
        </w:rPr>
        <w:commentReference w:id="142"/>
      </w:r>
      <w:commentRangeEnd w:id="143"/>
      <w:r w:rsidR="00D6453C">
        <w:rPr>
          <w:rStyle w:val="CommentReference"/>
        </w:rPr>
        <w:commentReference w:id="143"/>
      </w:r>
      <w:commentRangeEnd w:id="144"/>
      <w:r w:rsidR="00C45141">
        <w:rPr>
          <w:rStyle w:val="CommentReference"/>
        </w:rPr>
        <w:commentReference w:id="144"/>
      </w:r>
      <w:r>
        <w:t xml:space="preserve">followed by </w:t>
      </w:r>
      <w:r w:rsidR="000927A1">
        <w:t xml:space="preserve">those </w:t>
      </w:r>
      <w:r w:rsidR="00A8023C">
        <w:t>collected from students enrolled in the same</w:t>
      </w:r>
      <w:r>
        <w:t xml:space="preserve"> course</w:t>
      </w:r>
      <w:r w:rsidR="00A8023C">
        <w:t xml:space="preserve">, with the same instructor, but in </w:t>
      </w:r>
      <w:r>
        <w:t xml:space="preserve">different semesters. </w:t>
      </w:r>
    </w:p>
    <w:p w14:paraId="17CD17BA" w14:textId="77777777" w:rsidR="00EE7606" w:rsidRDefault="00100F1A">
      <w:pPr>
        <w:pStyle w:val="FirstParagraph"/>
        <w:rPr>
          <w:ins w:id="149" w:author="Jacob Miranda" w:date="2023-09-01T07:28:00Z"/>
        </w:rPr>
      </w:pPr>
      <w:ins w:id="150" w:author="Jacob Miranda" w:date="2023-09-01T07:25:00Z">
        <w:r>
          <w:t>Our second question</w:t>
        </w:r>
      </w:ins>
      <w:ins w:id="151" w:author="Jacob Miranda" w:date="2023-09-01T07:26:00Z">
        <w:r>
          <w:t xml:space="preserve"> asked if instructors’ SETs</w:t>
        </w:r>
        <w:r w:rsidR="001C4D96">
          <w:t xml:space="preserve"> became more reliable the greater </w:t>
        </w:r>
        <w:proofErr w:type="gramStart"/>
        <w:r w:rsidR="001C4D96">
          <w:t>amount</w:t>
        </w:r>
        <w:proofErr w:type="gramEnd"/>
        <w:r w:rsidR="001C4D96">
          <w:t xml:space="preserve"> of semesters they teach; stated simply, </w:t>
        </w:r>
      </w:ins>
      <w:ins w:id="152" w:author="Jacob Miranda" w:date="2023-09-01T07:27:00Z">
        <w:r w:rsidR="00856C87">
          <w:t>we explored if</w:t>
        </w:r>
      </w:ins>
      <w:ins w:id="153" w:author="Jacob Miranda" w:date="2023-09-01T07:26:00Z">
        <w:r w:rsidR="001C4D96">
          <w:t xml:space="preserve"> </w:t>
        </w:r>
        <w:r w:rsidR="00856C87">
          <w:t>more experience across time mat</w:t>
        </w:r>
      </w:ins>
      <w:ins w:id="154" w:author="Jacob Miranda" w:date="2023-09-01T07:27:00Z">
        <w:r w:rsidR="00856C87">
          <w:t xml:space="preserve">ters. </w:t>
        </w:r>
      </w:ins>
      <w:commentRangeStart w:id="155"/>
      <w:r w:rsidR="00A26210">
        <w:t xml:space="preserve">We extended previous meta-analyses on reliability to show that reliability appears to slightly, but significantly, decrease over time — </w:t>
      </w:r>
      <w:commentRangeEnd w:id="155"/>
      <w:r>
        <w:rPr>
          <w:rStyle w:val="CommentReference"/>
        </w:rPr>
        <w:commentReference w:id="155"/>
      </w:r>
      <w:r w:rsidR="00A26210">
        <w:t xml:space="preserve">a new finding in comparison to the work of Marsh (2007). </w:t>
      </w:r>
    </w:p>
    <w:p w14:paraId="20D222D5" w14:textId="1912221A" w:rsidR="00A34C6C" w:rsidRDefault="00A26210">
      <w:pPr>
        <w:pStyle w:val="FirstParagraph"/>
      </w:pPr>
      <w:r>
        <w:lastRenderedPageBreak/>
        <w:t>Last</w:t>
      </w:r>
      <w:ins w:id="156" w:author="Jacob Miranda" w:date="2023-09-01T07:28:00Z">
        <w:r w:rsidR="00EE7606">
          <w:t>ly</w:t>
        </w:r>
      </w:ins>
      <w:r>
        <w:t xml:space="preserve">, we explored the relationship of a variable that </w:t>
      </w:r>
      <w:ins w:id="157" w:author="Jacob Miranda" w:date="2023-09-01T07:29:00Z">
        <w:r w:rsidR="00EA7E8A">
          <w:t xml:space="preserve">we believed </w:t>
        </w:r>
      </w:ins>
      <w:r>
        <w:t xml:space="preserve">potentially impacts the validity of </w:t>
      </w:r>
      <w:r w:rsidR="000927A1">
        <w:t>SETs</w:t>
      </w:r>
      <w:r>
        <w:t>: perceived fairness in grading.</w:t>
      </w:r>
      <w:ins w:id="158" w:author="Jacob Miranda" w:date="2023-09-01T07:29:00Z">
        <w:r w:rsidR="00EA7E8A">
          <w:t xml:space="preserve"> </w:t>
        </w:r>
      </w:ins>
      <w:del w:id="159" w:author="Jacob Miranda" w:date="2023-09-01T07:29:00Z">
        <w:r w:rsidDel="00EA7E8A">
          <w:delText xml:space="preserve"> </w:delText>
        </w:r>
      </w:del>
      <w:r>
        <w:t>Perceived fairness did not appear to impact reliability scores, nor did it interact with time to predict reliability scores. While variability in perceived fairness is found across and within instructor ratings, this variability also did not impact reliability information.</w:t>
      </w:r>
      <w:ins w:id="160" w:author="Jacob Miranda" w:date="2023-09-01T07:29:00Z">
        <w:r w:rsidR="00D374FC">
          <w:t xml:space="preserve"> In other words, our data does not support that</w:t>
        </w:r>
      </w:ins>
      <w:ins w:id="161" w:author="Jacob Miranda" w:date="2023-09-01T07:30:00Z">
        <w:r w:rsidR="00D374FC">
          <w:t xml:space="preserve"> instructors perceived as fair have higher or lower</w:t>
        </w:r>
        <w:r w:rsidR="004F2679">
          <w:t xml:space="preserve"> reliability of their SETs. </w:t>
        </w:r>
      </w:ins>
      <w:ins w:id="162" w:author="Jacob Miranda" w:date="2023-09-01T07:31:00Z">
        <w:r w:rsidR="004F2679">
          <w:t>Further</w:t>
        </w:r>
      </w:ins>
      <w:ins w:id="163" w:author="Jacob Miranda" w:date="2023-09-01T07:30:00Z">
        <w:r w:rsidR="004F2679">
          <w:t xml:space="preserve">, </w:t>
        </w:r>
      </w:ins>
      <w:ins w:id="164" w:author="Jacob Miranda" w:date="2023-09-01T07:31:00Z">
        <w:r w:rsidR="00FF26DB">
          <w:t>it did not seem to matter if all students agreed the instructor was fair (low variability in perceived fairness) or if they disagreed (high variability in perceived fairness)</w:t>
        </w:r>
        <w:r w:rsidR="006E5DDE">
          <w:t xml:space="preserve"> when predicti</w:t>
        </w:r>
      </w:ins>
      <w:ins w:id="165" w:author="Jacob Miranda" w:date="2023-09-01T07:32:00Z">
        <w:r w:rsidR="006E5DDE">
          <w:t>ng the reliability of SETs.</w:t>
        </w:r>
      </w:ins>
    </w:p>
    <w:p w14:paraId="388F1062" w14:textId="365D212F" w:rsidR="00A34C6C" w:rsidRDefault="00A26210">
      <w:pPr>
        <w:pStyle w:val="BodyText"/>
      </w:pPr>
      <w:r>
        <w:t xml:space="preserve">This study extends previous work with several new strengths (Benton &amp; Cashin, 2014; Benton &amp; Ryalls, 2016; Marsh, 2007; Zhao &amp; Gallant, 2011). The data included in this manuscript represents over 30 years of </w:t>
      </w:r>
      <w:r w:rsidR="000927A1">
        <w:t>SETs</w:t>
      </w:r>
      <w:r>
        <w:t xml:space="preserve"> and was analyzed for reliability within and across courses, semesters, and instructors; thus, providing new insights into the expected level of reliability in different calculation scenarios. Sensitivity and bootstrapped analyses show that these results are robust even with a smaller number of evaluations used, supporting and extending work by Rantanen (2012). Last, we investigated the impact of validity variables on reliability, not just the overall validity of </w:t>
      </w:r>
      <w:r w:rsidR="000927A1">
        <w:t xml:space="preserve">SETs </w:t>
      </w:r>
      <w:r>
        <w:t>based on various potential biases.</w:t>
      </w:r>
    </w:p>
    <w:p w14:paraId="6374529F" w14:textId="32F3457B" w:rsidR="00A34C6C" w:rsidRDefault="00A26210">
      <w:pPr>
        <w:pStyle w:val="BodyText"/>
      </w:pPr>
      <w:r>
        <w:t xml:space="preserve">Given these results, what should instructors and administrators do with student evaluations of teaching? Benton and Young (2018) provide a comprehensive checklist of ways to assess teaching and interpret evaluations </w:t>
      </w:r>
      <w:del w:id="166" w:author="Jacob Miranda" w:date="2023-09-01T07:38:00Z">
        <w:r w:rsidDel="00E33F86">
          <w:delText>in light of</w:delText>
        </w:r>
      </w:del>
      <w:ins w:id="167" w:author="Jacob Miranda" w:date="2023-09-01T07:38:00Z">
        <w:r w:rsidR="00E33F86">
          <w:t>considering</w:t>
        </w:r>
      </w:ins>
      <w:r>
        <w:t xml:space="preserve"> the long history of validity questions for </w:t>
      </w:r>
      <w:r w:rsidR="000927A1">
        <w:t>SETs</w:t>
      </w:r>
      <w:r>
        <w:t xml:space="preserve">. Here, we add that it is important to understand that reliability will vary by course and semester as instructor variability is usually expected. </w:t>
      </w:r>
      <w:commentRangeStart w:id="168"/>
      <w:r>
        <w:t xml:space="preserve">It is tempting to think that the same instructor teaching the same course should reliably get the same </w:t>
      </w:r>
      <w:r w:rsidR="00E043EE">
        <w:t>SET ratings</w:t>
      </w:r>
      <w:r>
        <w:t xml:space="preserve">; however, we should consider that instructors will grow and change over time, which may contribute to lessened </w:t>
      </w:r>
      <w:r>
        <w:lastRenderedPageBreak/>
        <w:t>reliability across time (in addition to other known biases, such as age). Further, facets of the different courses taught likely contribute to the lessened reliability between courses taught by the same instructor (i.e., required statistics courses versus elective courses). As Benton and Young (2018) describes, the evaluation procedure should be useful, and it may not be fruitful to compare different years or even courses</w:t>
      </w:r>
      <w:r w:rsidR="00E043EE">
        <w:t>. SET</w:t>
      </w:r>
      <w:del w:id="169" w:author="Jacob Miranda" w:date="2023-09-01T07:45:00Z">
        <w:r w:rsidR="00E043EE" w:rsidDel="00045128">
          <w:delText>S</w:delText>
        </w:r>
      </w:del>
      <w:ins w:id="170" w:author="Jacob Miranda" w:date="2023-09-01T07:45:00Z">
        <w:r w:rsidR="00045128">
          <w:t>s</w:t>
        </w:r>
      </w:ins>
      <w:r w:rsidR="00E043EE">
        <w:t xml:space="preserve"> </w:t>
      </w:r>
      <w:r>
        <w:t xml:space="preserve">should </w:t>
      </w:r>
      <w:r w:rsidR="00E043EE">
        <w:t xml:space="preserve">therefore </w:t>
      </w:r>
      <w:r>
        <w:t xml:space="preserve">be contextualized to the course and semester </w:t>
      </w:r>
      <w:r w:rsidR="00E043EE">
        <w:t xml:space="preserve">in which </w:t>
      </w:r>
      <w:r>
        <w:t>they were received.</w:t>
      </w:r>
      <w:commentRangeEnd w:id="168"/>
      <w:r w:rsidR="000F7E4D">
        <w:rPr>
          <w:rStyle w:val="CommentReference"/>
        </w:rPr>
        <w:commentReference w:id="168"/>
      </w:r>
    </w:p>
    <w:p w14:paraId="0092817F" w14:textId="696946D6" w:rsidR="00A34C6C" w:rsidRDefault="00A26210">
      <w:pPr>
        <w:pStyle w:val="BodyText"/>
      </w:pPr>
      <w:r>
        <w:t xml:space="preserve">While this study provides valuable evidence about </w:t>
      </w:r>
      <w:r w:rsidR="00E043EE">
        <w:t xml:space="preserve">SET </w:t>
      </w:r>
      <w:r>
        <w:t xml:space="preserve">reliability, </w:t>
      </w:r>
      <w:r w:rsidR="00E043EE">
        <w:t>it</w:t>
      </w:r>
      <w:r>
        <w:t xml:space="preserve"> only includes </w:t>
      </w:r>
      <w:r w:rsidR="00E043EE">
        <w:t>the SET ratings of one department</w:t>
      </w:r>
      <w:r>
        <w:t xml:space="preserve">, and </w:t>
      </w:r>
      <w:r w:rsidR="00E043EE">
        <w:t>our</w:t>
      </w:r>
      <w:r>
        <w:t xml:space="preserve"> descriptive statistics suggest these </w:t>
      </w:r>
      <w:r w:rsidR="00E043EE">
        <w:t>ratings we</w:t>
      </w:r>
      <w:r>
        <w:t xml:space="preserve">re often </w:t>
      </w:r>
      <w:r w:rsidR="00E043EE">
        <w:t xml:space="preserve">collected </w:t>
      </w:r>
      <w:r>
        <w:t xml:space="preserve">at ceiling on a 1 to 5 Likert type scale. </w:t>
      </w:r>
      <w:r w:rsidR="00E043EE">
        <w:t xml:space="preserve">Moreover, SETs </w:t>
      </w:r>
      <w:r>
        <w:t xml:space="preserve">are always biased by the students who are in class or fill out the online survey - information about missing student perceptions are never recorded. The concerns about the validity of </w:t>
      </w:r>
      <w:r w:rsidR="00E043EE">
        <w:t xml:space="preserve">SETs </w:t>
      </w:r>
      <w:r>
        <w:t xml:space="preserve">are still relevant, and it may be that reliability is interesting but not altogether useful if the scores are not valid representations of teaching effectiveness. As universities struggle to balance demands of higher education cost and student enrollment, teaching effectiveness may be a critical target for administrators to ensure student engagement and retention. These results suggest that </w:t>
      </w:r>
      <w:r w:rsidR="00E043EE">
        <w:t>SETs</w:t>
      </w:r>
      <w:r>
        <w:t xml:space="preserve"> can be reliable indicators of teaching effectiveness, but likely only within the same courses and semester. </w:t>
      </w:r>
      <w:commentRangeStart w:id="171"/>
      <w:commentRangeStart w:id="172"/>
      <w:r>
        <w:t>Thus, a multifaceted approach to assesing instructor effectiveness and improvement is a more appropriate measurement tool for long-term evaluations of instruction (Benton &amp; Young, 2018).</w:t>
      </w:r>
      <w:commentRangeEnd w:id="171"/>
      <w:r w:rsidR="00045128">
        <w:rPr>
          <w:rStyle w:val="CommentReference"/>
        </w:rPr>
        <w:commentReference w:id="171"/>
      </w:r>
      <w:commentRangeEnd w:id="172"/>
      <w:r w:rsidR="00911F6F">
        <w:rPr>
          <w:rStyle w:val="CommentReference"/>
        </w:rPr>
        <w:commentReference w:id="172"/>
      </w:r>
    </w:p>
    <w:p w14:paraId="0F7E8F8D" w14:textId="4265A0EF" w:rsidR="00A34C6C" w:rsidDel="00D07235" w:rsidRDefault="00A26210">
      <w:pPr>
        <w:rPr>
          <w:del w:id="173" w:author="Jacob Miranda" w:date="2023-09-01T06:57:00Z"/>
        </w:rPr>
      </w:pPr>
      <w:del w:id="174" w:author="Jacob Miranda" w:date="2023-09-01T06:57:00Z">
        <w:r w:rsidDel="00D07235">
          <w:br w:type="page"/>
        </w:r>
      </w:del>
    </w:p>
    <w:p w14:paraId="0555C05C" w14:textId="77777777" w:rsidR="00A34C6C" w:rsidRDefault="00A26210">
      <w:pPr>
        <w:pStyle w:val="Heading1"/>
      </w:pPr>
      <w:bookmarkStart w:id="175" w:name="references"/>
      <w:bookmarkEnd w:id="130"/>
      <w:r>
        <w:lastRenderedPageBreak/>
        <w:t>References</w:t>
      </w:r>
    </w:p>
    <w:p w14:paraId="45C147E0" w14:textId="77777777" w:rsidR="00A34C6C" w:rsidRDefault="00A26210">
      <w:pPr>
        <w:pStyle w:val="Bibliography"/>
      </w:pPr>
      <w:bookmarkStart w:id="176" w:name="ref-arubayi1987"/>
      <w:bookmarkStart w:id="177" w:name="refs"/>
      <w:r>
        <w:t xml:space="preserve">Arubayi, E. A. (1987). Improvement of instruction and teacher effectiveness: are student ratings reliable and valid? </w:t>
      </w:r>
      <w:r>
        <w:rPr>
          <w:i/>
          <w:iCs/>
        </w:rPr>
        <w:t>Higher Education</w:t>
      </w:r>
      <w:r>
        <w:t xml:space="preserve">, </w:t>
      </w:r>
      <w:r>
        <w:rPr>
          <w:i/>
          <w:iCs/>
        </w:rPr>
        <w:t>16</w:t>
      </w:r>
      <w:r>
        <w:t xml:space="preserve">(3), 267–278. </w:t>
      </w:r>
      <w:hyperlink r:id="rId19">
        <w:r>
          <w:rPr>
            <w:rStyle w:val="Hyperlink"/>
          </w:rPr>
          <w:t>https://doi.org/10.1007/BF00148970</w:t>
        </w:r>
      </w:hyperlink>
    </w:p>
    <w:p w14:paraId="22EF3248" w14:textId="77777777" w:rsidR="00A34C6C" w:rsidRDefault="00A26210">
      <w:pPr>
        <w:pStyle w:val="Bibliography"/>
      </w:pPr>
      <w:bookmarkStart w:id="178" w:name="ref-aust2022"/>
      <w:bookmarkEnd w:id="176"/>
      <w:r>
        <w:t xml:space="preserve">Aust, F., Barth, M., Diedenhofen, B., Stahl, C., Casillas, J. V., &amp; Siegel, R. (2022). </w:t>
      </w:r>
      <w:r>
        <w:rPr>
          <w:i/>
          <w:iCs/>
        </w:rPr>
        <w:t>Papaja: Prepare american psychological association journal articles with r markdown</w:t>
      </w:r>
      <w:r>
        <w:t xml:space="preserve">. </w:t>
      </w:r>
      <w:hyperlink r:id="rId20">
        <w:r>
          <w:rPr>
            <w:rStyle w:val="Hyperlink"/>
          </w:rPr>
          <w:t>https://CRAN.R-project.org/package=papaja</w:t>
        </w:r>
      </w:hyperlink>
    </w:p>
    <w:p w14:paraId="4D68C47B" w14:textId="77777777" w:rsidR="00A34C6C" w:rsidRDefault="00A26210">
      <w:pPr>
        <w:pStyle w:val="Bibliography"/>
      </w:pPr>
      <w:bookmarkStart w:id="179" w:name="ref-barton2020"/>
      <w:bookmarkEnd w:id="178"/>
      <w:r>
        <w:t xml:space="preserve">Bartoń, K. (2020). </w:t>
      </w:r>
      <w:r>
        <w:rPr>
          <w:i/>
          <w:iCs/>
        </w:rPr>
        <w:t>MuMIn: Multi-model inference</w:t>
      </w:r>
      <w:r>
        <w:t xml:space="preserve">. </w:t>
      </w:r>
      <w:hyperlink r:id="rId21">
        <w:r>
          <w:rPr>
            <w:rStyle w:val="Hyperlink"/>
          </w:rPr>
          <w:t>https://CRAN.R-project.org/package=MuMIn</w:t>
        </w:r>
      </w:hyperlink>
    </w:p>
    <w:p w14:paraId="474671BC" w14:textId="77777777" w:rsidR="00A34C6C" w:rsidRDefault="00A26210">
      <w:pPr>
        <w:pStyle w:val="Bibliography"/>
      </w:pPr>
      <w:bookmarkStart w:id="180" w:name="ref-becker2021"/>
      <w:bookmarkEnd w:id="179"/>
      <w:r>
        <w:t xml:space="preserve">Becker, J., Chan, C., Chan, G. C., Leeper, T. J., Gandrud, C., MacDonald, A., Zahn, I., Stadlmann, S., Williamson, R., Kennedy, P., Price, R., Davis, T. L., Day, N., Denney, B., &amp; Bokov, A. (2021). </w:t>
      </w:r>
      <w:r>
        <w:rPr>
          <w:i/>
          <w:iCs/>
        </w:rPr>
        <w:t>Rio: A swiss-army knife for data i/o</w:t>
      </w:r>
      <w:r>
        <w:t xml:space="preserve">. </w:t>
      </w:r>
      <w:hyperlink r:id="rId22">
        <w:r>
          <w:rPr>
            <w:rStyle w:val="Hyperlink"/>
          </w:rPr>
          <w:t>https://cran.r-project.org/web/packages/rio/</w:t>
        </w:r>
      </w:hyperlink>
    </w:p>
    <w:p w14:paraId="748604F9" w14:textId="77777777" w:rsidR="00A34C6C" w:rsidRDefault="00A26210">
      <w:pPr>
        <w:pStyle w:val="Bibliography"/>
      </w:pPr>
      <w:bookmarkStart w:id="181" w:name="ref-benton2014"/>
      <w:bookmarkEnd w:id="180"/>
      <w:r>
        <w:t xml:space="preserve">Benton, S. L., &amp; Cashin, W. E. (2014). </w:t>
      </w:r>
      <w:r>
        <w:rPr>
          <w:i/>
          <w:iCs/>
        </w:rPr>
        <w:t>Student Ratings of Instruction in College and University Courses</w:t>
      </w:r>
      <w:r>
        <w:t xml:space="preserve"> (M. B. Paulsen, Ed.; pp. 279–326). Springer Netherlands. </w:t>
      </w:r>
      <w:hyperlink r:id="rId23">
        <w:r>
          <w:rPr>
            <w:rStyle w:val="Hyperlink"/>
          </w:rPr>
          <w:t>https://doi.org/10.1007/978-94-017-8005-6_7</w:t>
        </w:r>
      </w:hyperlink>
    </w:p>
    <w:p w14:paraId="5479AFD4" w14:textId="77777777" w:rsidR="00A34C6C" w:rsidRDefault="00A26210">
      <w:pPr>
        <w:pStyle w:val="Bibliography"/>
      </w:pPr>
      <w:bookmarkStart w:id="182" w:name="ref-benton2016"/>
      <w:bookmarkEnd w:id="181"/>
      <w:r>
        <w:t xml:space="preserve">Benton, S. L., &amp; Ryalls, K. R. (2016). </w:t>
      </w:r>
      <w:r>
        <w:rPr>
          <w:i/>
          <w:iCs/>
        </w:rPr>
        <w:t>Challenging Misconceptions about Student Ratings of Instruction. IDEA Paper #58</w:t>
      </w:r>
      <w:r>
        <w:t xml:space="preserve">. </w:t>
      </w:r>
      <w:hyperlink r:id="rId24">
        <w:r>
          <w:rPr>
            <w:rStyle w:val="Hyperlink"/>
          </w:rPr>
          <w:t>https://eric.ed.gov/?id=ED573670</w:t>
        </w:r>
      </w:hyperlink>
    </w:p>
    <w:p w14:paraId="5B5B3D18" w14:textId="77777777" w:rsidR="00A34C6C" w:rsidRDefault="00A26210">
      <w:pPr>
        <w:pStyle w:val="Bibliography"/>
      </w:pPr>
      <w:bookmarkStart w:id="183" w:name="ref-benton2018"/>
      <w:bookmarkEnd w:id="182"/>
      <w:r>
        <w:t xml:space="preserve">Benton, S. L., &amp; Young, S. (2018). </w:t>
      </w:r>
      <w:r>
        <w:rPr>
          <w:i/>
          <w:iCs/>
        </w:rPr>
        <w:t>Best Practices in the Evaluation of Teaching. IDEA Paper #69</w:t>
      </w:r>
      <w:r>
        <w:t xml:space="preserve">. </w:t>
      </w:r>
      <w:hyperlink r:id="rId25">
        <w:r>
          <w:rPr>
            <w:rStyle w:val="Hyperlink"/>
          </w:rPr>
          <w:t>https://eric.ed.gov/?id=ED588352</w:t>
        </w:r>
      </w:hyperlink>
    </w:p>
    <w:p w14:paraId="56439CD5" w14:textId="77777777" w:rsidR="00A34C6C" w:rsidRDefault="00A26210">
      <w:pPr>
        <w:pStyle w:val="Bibliography"/>
      </w:pPr>
      <w:bookmarkStart w:id="184" w:name="ref-berk2018"/>
      <w:bookmarkEnd w:id="183"/>
      <w:r>
        <w:t xml:space="preserve">Berk, R. A. (2018). Start Spreading the News: Use Multiple Sources of Evidence to Evaluate Teaching. </w:t>
      </w:r>
      <w:r>
        <w:rPr>
          <w:i/>
          <w:iCs/>
        </w:rPr>
        <w:t>The Journal of Faculty Development</w:t>
      </w:r>
      <w:r>
        <w:t xml:space="preserve">, </w:t>
      </w:r>
      <w:r>
        <w:rPr>
          <w:i/>
          <w:iCs/>
        </w:rPr>
        <w:t>31</w:t>
      </w:r>
      <w:r>
        <w:t xml:space="preserve">(1), 73–81. </w:t>
      </w:r>
      <w:hyperlink r:id="rId26">
        <w:r>
          <w:rPr>
            <w:rStyle w:val="Hyperlink"/>
          </w:rPr>
          <w:t>https://www.schreyerinstitute.psu.edu/pdf/UseMultipleSourcesSRs_Berk_JFacDev1-11-2018.pdf</w:t>
        </w:r>
      </w:hyperlink>
    </w:p>
    <w:p w14:paraId="7AE46C6B" w14:textId="77777777" w:rsidR="00A34C6C" w:rsidRDefault="00A26210">
      <w:pPr>
        <w:pStyle w:val="Bibliography"/>
      </w:pPr>
      <w:bookmarkStart w:id="185" w:name="ref-boring2016"/>
      <w:bookmarkEnd w:id="184"/>
      <w:r>
        <w:t xml:space="preserve">Boring, A., Ottoboni, K., &amp; Stark, P. B. (2016). Student evaluations of teaching (mostly) do not measure teaching effectiveness. </w:t>
      </w:r>
      <w:r>
        <w:rPr>
          <w:i/>
          <w:iCs/>
        </w:rPr>
        <w:t>ScienceOpen Research</w:t>
      </w:r>
      <w:r>
        <w:t xml:space="preserve">, </w:t>
      </w:r>
      <w:r>
        <w:rPr>
          <w:i/>
          <w:iCs/>
        </w:rPr>
        <w:t>0</w:t>
      </w:r>
      <w:r>
        <w:t xml:space="preserve">(0). </w:t>
      </w:r>
      <w:hyperlink r:id="rId27">
        <w:r>
          <w:rPr>
            <w:rStyle w:val="Hyperlink"/>
          </w:rPr>
          <w:t>https://doi.org/10.14293/S2199-1006.1.SOR-EDU.AETBZC.v1</w:t>
        </w:r>
      </w:hyperlink>
    </w:p>
    <w:p w14:paraId="28204B4B" w14:textId="77777777" w:rsidR="00A34C6C" w:rsidRDefault="00A26210">
      <w:pPr>
        <w:pStyle w:val="Bibliography"/>
      </w:pPr>
      <w:bookmarkStart w:id="186" w:name="ref-boswell2016"/>
      <w:bookmarkEnd w:id="185"/>
      <w:r>
        <w:t xml:space="preserve">Boswell, S. S. (2016). Ratemyprofessors is hogwash (but I care): Effects of Ratemyprofessors and university-administered teaching evaluations on professors. </w:t>
      </w:r>
      <w:r>
        <w:rPr>
          <w:i/>
          <w:iCs/>
        </w:rPr>
        <w:t>Computers in Human Behavior</w:t>
      </w:r>
      <w:r>
        <w:t xml:space="preserve">, </w:t>
      </w:r>
      <w:r>
        <w:rPr>
          <w:i/>
          <w:iCs/>
        </w:rPr>
        <w:t>56</w:t>
      </w:r>
      <w:r>
        <w:t xml:space="preserve">, 155–162. </w:t>
      </w:r>
      <w:hyperlink r:id="rId28">
        <w:r>
          <w:rPr>
            <w:rStyle w:val="Hyperlink"/>
          </w:rPr>
          <w:t>https://doi.org/10.1016/j.chb.2015.11.045</w:t>
        </w:r>
      </w:hyperlink>
    </w:p>
    <w:p w14:paraId="79F550FD" w14:textId="77777777" w:rsidR="00A34C6C" w:rsidRDefault="00A26210">
      <w:pPr>
        <w:pStyle w:val="Bibliography"/>
      </w:pPr>
      <w:bookmarkStart w:id="187" w:name="ref-chen2017"/>
      <w:bookmarkEnd w:id="186"/>
      <w:r>
        <w:t xml:space="preserve">Chen, C. Y., Wang, S.-Y., &amp; Yang, Y.-F. (2017). A Study of the Correlation of the Improvement of Teaching Evaluation Scores Based on Student Performance Grades. </w:t>
      </w:r>
      <w:r>
        <w:rPr>
          <w:i/>
          <w:iCs/>
        </w:rPr>
        <w:t>International Journal of Higher Education</w:t>
      </w:r>
      <w:r>
        <w:t xml:space="preserve">, </w:t>
      </w:r>
      <w:r>
        <w:rPr>
          <w:i/>
          <w:iCs/>
        </w:rPr>
        <w:t>6</w:t>
      </w:r>
      <w:r>
        <w:t xml:space="preserve">(2), 162. </w:t>
      </w:r>
      <w:hyperlink r:id="rId29">
        <w:r>
          <w:rPr>
            <w:rStyle w:val="Hyperlink"/>
          </w:rPr>
          <w:t>https://doi.org/10.5430/ijhe.v6n2p162</w:t>
        </w:r>
      </w:hyperlink>
    </w:p>
    <w:p w14:paraId="5330E475" w14:textId="77777777" w:rsidR="00A34C6C" w:rsidRDefault="00A26210">
      <w:pPr>
        <w:pStyle w:val="Bibliography"/>
      </w:pPr>
      <w:bookmarkStart w:id="188" w:name="ref-cohen2003"/>
      <w:bookmarkEnd w:id="187"/>
      <w:r>
        <w:t xml:space="preserve">Cohen, J., Cohen, P., West, S. G., &amp; Aiken, L. (2003). </w:t>
      </w:r>
      <w:r>
        <w:rPr>
          <w:i/>
          <w:iCs/>
        </w:rPr>
        <w:t>Applied multiple regression / correlation analysis for the behavioral sciences</w:t>
      </w:r>
      <w:r>
        <w:t xml:space="preserve"> (3rd ed.). Lawrence Erlbaum Associates.</w:t>
      </w:r>
    </w:p>
    <w:p w14:paraId="15B941BC" w14:textId="77777777" w:rsidR="00A34C6C" w:rsidRDefault="00A26210">
      <w:pPr>
        <w:pStyle w:val="Bibliography"/>
      </w:pPr>
      <w:bookmarkStart w:id="189" w:name="ref-cohen1981"/>
      <w:bookmarkEnd w:id="188"/>
      <w:r>
        <w:t xml:space="preserve">Cohen, P. A. (1981). Student Ratings of Instruction and Student Achievement: A Meta-analysis of Multisection Validity Studies. </w:t>
      </w:r>
      <w:r>
        <w:rPr>
          <w:i/>
          <w:iCs/>
        </w:rPr>
        <w:t>Review of Educational Research</w:t>
      </w:r>
      <w:r>
        <w:t xml:space="preserve">, </w:t>
      </w:r>
      <w:r>
        <w:rPr>
          <w:i/>
          <w:iCs/>
        </w:rPr>
        <w:t>51</w:t>
      </w:r>
      <w:r>
        <w:t xml:space="preserve">(3), 281–309. </w:t>
      </w:r>
      <w:hyperlink r:id="rId30">
        <w:r>
          <w:rPr>
            <w:rStyle w:val="Hyperlink"/>
          </w:rPr>
          <w:t>https://doi.org/10.3102/00346543051003281</w:t>
        </w:r>
      </w:hyperlink>
    </w:p>
    <w:p w14:paraId="7F1B8BFB" w14:textId="77777777" w:rsidR="00A34C6C" w:rsidRDefault="00A26210">
      <w:pPr>
        <w:pStyle w:val="Bibliography"/>
      </w:pPr>
      <w:bookmarkStart w:id="190" w:name="ref-crumbley2001"/>
      <w:bookmarkEnd w:id="189"/>
      <w:r>
        <w:t xml:space="preserve">Crumbley, L., Henry, B. K., &amp; Kratchman, S. H. (2001). Students’ perceptions of the evaluation of college teaching. </w:t>
      </w:r>
      <w:r>
        <w:rPr>
          <w:i/>
          <w:iCs/>
        </w:rPr>
        <w:t>Quality Assurance in Education</w:t>
      </w:r>
      <w:r>
        <w:t xml:space="preserve">, </w:t>
      </w:r>
      <w:r>
        <w:rPr>
          <w:i/>
          <w:iCs/>
        </w:rPr>
        <w:t>9</w:t>
      </w:r>
      <w:r>
        <w:t xml:space="preserve">(4), 197–207. </w:t>
      </w:r>
      <w:hyperlink r:id="rId31">
        <w:r>
          <w:rPr>
            <w:rStyle w:val="Hyperlink"/>
          </w:rPr>
          <w:t>https://doi.org/10.1108/EUM0000000006158</w:t>
        </w:r>
      </w:hyperlink>
    </w:p>
    <w:p w14:paraId="5ED60F59" w14:textId="77777777" w:rsidR="00A34C6C" w:rsidRDefault="00A26210">
      <w:pPr>
        <w:pStyle w:val="Bibliography"/>
      </w:pPr>
      <w:bookmarkStart w:id="191" w:name="ref-ben-shachar2023"/>
      <w:bookmarkEnd w:id="190"/>
      <w:r>
        <w:rPr>
          <w:i/>
          <w:iCs/>
        </w:rPr>
        <w:t>Effectsize: Indices of effect size</w:t>
      </w:r>
      <w:r>
        <w:t xml:space="preserve">. (2023). [Computer software]. </w:t>
      </w:r>
      <w:hyperlink r:id="rId32">
        <w:r>
          <w:rPr>
            <w:rStyle w:val="Hyperlink"/>
          </w:rPr>
          <w:t>https://cran.r-project.org/web/packages/effectsize/</w:t>
        </w:r>
      </w:hyperlink>
    </w:p>
    <w:p w14:paraId="5517AA37" w14:textId="77777777" w:rsidR="00A34C6C" w:rsidRDefault="00A26210">
      <w:pPr>
        <w:pStyle w:val="Bibliography"/>
      </w:pPr>
      <w:bookmarkStart w:id="192" w:name="ref-esarey2020"/>
      <w:bookmarkEnd w:id="191"/>
      <w:r>
        <w:lastRenderedPageBreak/>
        <w:t xml:space="preserve">Esarey, J., &amp; Valdes, N. (2020). Unbiased, reliable, and valid student evaluations can still be unfair. </w:t>
      </w:r>
      <w:r>
        <w:rPr>
          <w:i/>
          <w:iCs/>
        </w:rPr>
        <w:t>Assessment &amp; Evaluation in Higher Education</w:t>
      </w:r>
      <w:r>
        <w:t xml:space="preserve">, </w:t>
      </w:r>
      <w:r>
        <w:rPr>
          <w:i/>
          <w:iCs/>
        </w:rPr>
        <w:t>45</w:t>
      </w:r>
      <w:r>
        <w:t xml:space="preserve">(8), 1106–1120. </w:t>
      </w:r>
      <w:hyperlink r:id="rId33">
        <w:r>
          <w:rPr>
            <w:rStyle w:val="Hyperlink"/>
          </w:rPr>
          <w:t>https://doi.org/10.1080/02602938.2020.1724875</w:t>
        </w:r>
      </w:hyperlink>
    </w:p>
    <w:p w14:paraId="07E9D481" w14:textId="77777777" w:rsidR="00A34C6C" w:rsidRDefault="00A26210">
      <w:pPr>
        <w:pStyle w:val="Bibliography"/>
      </w:pPr>
      <w:bookmarkStart w:id="193" w:name="ref-fan2019"/>
      <w:bookmarkEnd w:id="192"/>
      <w:r>
        <w:t xml:space="preserve">Fan, Y., Shepherd, L. J., Slavich, E., Waters, D., Stone, M., Abel, R., &amp; Johnston, E. L. (2019). Gender and cultural bias in student evaluations: Why representation matters. </w:t>
      </w:r>
      <w:r>
        <w:rPr>
          <w:i/>
          <w:iCs/>
        </w:rPr>
        <w:t>PLOS ONE</w:t>
      </w:r>
      <w:r>
        <w:t xml:space="preserve">, </w:t>
      </w:r>
      <w:r>
        <w:rPr>
          <w:i/>
          <w:iCs/>
        </w:rPr>
        <w:t>14</w:t>
      </w:r>
      <w:r>
        <w:t xml:space="preserve">(2), e0209749. </w:t>
      </w:r>
      <w:hyperlink r:id="rId34">
        <w:r>
          <w:rPr>
            <w:rStyle w:val="Hyperlink"/>
          </w:rPr>
          <w:t>https://doi.org/10.1371/journal.pone.0209749</w:t>
        </w:r>
      </w:hyperlink>
    </w:p>
    <w:p w14:paraId="308A0825" w14:textId="77777777" w:rsidR="00A34C6C" w:rsidRDefault="00A26210">
      <w:pPr>
        <w:pStyle w:val="Bibliography"/>
      </w:pPr>
      <w:bookmarkStart w:id="194" w:name="ref-feistauer2017"/>
      <w:bookmarkEnd w:id="193"/>
      <w:r>
        <w:t xml:space="preserve">Feistauer, D., &amp; Richter, T. (2017). How reliable are students’ evaluations of teaching quality? A variance components approach. </w:t>
      </w:r>
      <w:r>
        <w:rPr>
          <w:i/>
          <w:iCs/>
        </w:rPr>
        <w:t>Assessment &amp; Evaluation in Higher Education</w:t>
      </w:r>
      <w:r>
        <w:t xml:space="preserve">, </w:t>
      </w:r>
      <w:r>
        <w:rPr>
          <w:i/>
          <w:iCs/>
        </w:rPr>
        <w:t>42</w:t>
      </w:r>
      <w:r>
        <w:t xml:space="preserve">(8), 1263–1279. </w:t>
      </w:r>
      <w:hyperlink r:id="rId35">
        <w:r>
          <w:rPr>
            <w:rStyle w:val="Hyperlink"/>
          </w:rPr>
          <w:t>https://doi.org/10.1080/02602938.2016.1261083</w:t>
        </w:r>
      </w:hyperlink>
    </w:p>
    <w:p w14:paraId="3A673E85" w14:textId="77777777" w:rsidR="00A34C6C" w:rsidRDefault="00A26210">
      <w:pPr>
        <w:pStyle w:val="Bibliography"/>
      </w:pPr>
      <w:bookmarkStart w:id="195" w:name="ref-felton2008"/>
      <w:bookmarkEnd w:id="194"/>
      <w:r>
        <w:t xml:space="preserve">Felton, J., Koper, P. T., Mitchell, J., &amp; Stinson, M. (2008). Attractiveness, easiness and other issues: student evaluations of professors on Ratemyprofessors.com. </w:t>
      </w:r>
      <w:r>
        <w:rPr>
          <w:i/>
          <w:iCs/>
        </w:rPr>
        <w:t>Assessment &amp; Evaluation in Higher Education</w:t>
      </w:r>
      <w:r>
        <w:t xml:space="preserve">, </w:t>
      </w:r>
      <w:r>
        <w:rPr>
          <w:i/>
          <w:iCs/>
        </w:rPr>
        <w:t>33</w:t>
      </w:r>
      <w:r>
        <w:t xml:space="preserve">(1), 45–61. </w:t>
      </w:r>
      <w:hyperlink r:id="rId36">
        <w:r>
          <w:rPr>
            <w:rStyle w:val="Hyperlink"/>
          </w:rPr>
          <w:t>https://doi.org/10.1080/02602930601122803</w:t>
        </w:r>
      </w:hyperlink>
    </w:p>
    <w:p w14:paraId="25D64E4F" w14:textId="77777777" w:rsidR="00A34C6C" w:rsidRDefault="00A26210">
      <w:pPr>
        <w:pStyle w:val="Bibliography"/>
      </w:pPr>
      <w:bookmarkStart w:id="196" w:name="ref-freishtat2014"/>
      <w:bookmarkEnd w:id="195"/>
      <w:r>
        <w:t xml:space="preserve">Freishtat, R. (2014). An evaluation of course evaluations. </w:t>
      </w:r>
      <w:r>
        <w:rPr>
          <w:i/>
          <w:iCs/>
        </w:rPr>
        <w:t>ScienceOpen Research</w:t>
      </w:r>
      <w:r>
        <w:t xml:space="preserve">. </w:t>
      </w:r>
      <w:hyperlink r:id="rId37">
        <w:r>
          <w:rPr>
            <w:rStyle w:val="Hyperlink"/>
          </w:rPr>
          <w:t>https://doi.org/10.14293/S2199-1006.1.SOR-EDU.AOFRQA.v1</w:t>
        </w:r>
      </w:hyperlink>
    </w:p>
    <w:p w14:paraId="2986E5F2" w14:textId="77777777" w:rsidR="00A34C6C" w:rsidRDefault="00A26210">
      <w:pPr>
        <w:pStyle w:val="Bibliography"/>
      </w:pPr>
      <w:bookmarkStart w:id="197" w:name="ref-gelman2006"/>
      <w:bookmarkEnd w:id="196"/>
      <w:r>
        <w:t xml:space="preserve">Gelman, A. (2006). Multilevel (hierarchical) modeling: What it can and cannot do. </w:t>
      </w:r>
      <w:r>
        <w:rPr>
          <w:i/>
          <w:iCs/>
        </w:rPr>
        <w:t>Technometrics</w:t>
      </w:r>
      <w:r>
        <w:t xml:space="preserve">, </w:t>
      </w:r>
      <w:r>
        <w:rPr>
          <w:i/>
          <w:iCs/>
        </w:rPr>
        <w:t>48</w:t>
      </w:r>
      <w:r>
        <w:t xml:space="preserve">(3), 432–435. </w:t>
      </w:r>
      <w:hyperlink r:id="rId38">
        <w:r>
          <w:rPr>
            <w:rStyle w:val="Hyperlink"/>
          </w:rPr>
          <w:t>https://doi.org/10.1198/004017005000000661</w:t>
        </w:r>
      </w:hyperlink>
    </w:p>
    <w:p w14:paraId="37304610" w14:textId="77777777" w:rsidR="00A34C6C" w:rsidRDefault="00A26210">
      <w:pPr>
        <w:pStyle w:val="Bibliography"/>
      </w:pPr>
      <w:bookmarkStart w:id="198" w:name="ref-gillmore1978"/>
      <w:bookmarkEnd w:id="197"/>
      <w:r>
        <w:t xml:space="preserve">Gillmore, G. M., Kane, M. T., &amp; Naccarato, R. W. (1978). The generalizability of student ratings of instruction: Estimation of the teacher and course components. </w:t>
      </w:r>
      <w:r>
        <w:rPr>
          <w:i/>
          <w:iCs/>
        </w:rPr>
        <w:t>Journal of Educational Measurement</w:t>
      </w:r>
      <w:r>
        <w:t xml:space="preserve">, </w:t>
      </w:r>
      <w:r>
        <w:rPr>
          <w:i/>
          <w:iCs/>
        </w:rPr>
        <w:t>15</w:t>
      </w:r>
      <w:r>
        <w:t xml:space="preserve">(1), 1–13. </w:t>
      </w:r>
      <w:hyperlink r:id="rId39">
        <w:r>
          <w:rPr>
            <w:rStyle w:val="Hyperlink"/>
          </w:rPr>
          <w:t>https://www.jstor.org/stable/1433721</w:t>
        </w:r>
      </w:hyperlink>
    </w:p>
    <w:p w14:paraId="51FCA2C9" w14:textId="77777777" w:rsidR="00A34C6C" w:rsidRDefault="00A26210">
      <w:pPr>
        <w:pStyle w:val="Bibliography"/>
      </w:pPr>
      <w:bookmarkStart w:id="199" w:name="ref-greenwald1997"/>
      <w:bookmarkEnd w:id="198"/>
      <w:r>
        <w:lastRenderedPageBreak/>
        <w:t xml:space="preserve">Greenwald, A. G., &amp; Gillmore, G. M. (1997). Grading leniency is a removable contaminant of student ratings. </w:t>
      </w:r>
      <w:r>
        <w:rPr>
          <w:i/>
          <w:iCs/>
        </w:rPr>
        <w:t>American Psychologist</w:t>
      </w:r>
      <w:r>
        <w:t xml:space="preserve">, </w:t>
      </w:r>
      <w:r>
        <w:rPr>
          <w:i/>
          <w:iCs/>
        </w:rPr>
        <w:t>52</w:t>
      </w:r>
      <w:r>
        <w:t xml:space="preserve">(11), 1209–1217. </w:t>
      </w:r>
      <w:hyperlink r:id="rId40">
        <w:r>
          <w:rPr>
            <w:rStyle w:val="Hyperlink"/>
          </w:rPr>
          <w:t>https://doi.org/10.1037/0003-066X.52.11.1209</w:t>
        </w:r>
      </w:hyperlink>
    </w:p>
    <w:p w14:paraId="63FDE417" w14:textId="77777777" w:rsidR="00A34C6C" w:rsidRDefault="00A26210">
      <w:pPr>
        <w:pStyle w:val="Bibliography"/>
      </w:pPr>
      <w:bookmarkStart w:id="200" w:name="ref-hattie1996"/>
      <w:bookmarkEnd w:id="199"/>
      <w:r>
        <w:t xml:space="preserve">Hattie, J., &amp; Marsh, H. W. (1996). The Relationship Between Research and Teaching: A Meta-Analysis. </w:t>
      </w:r>
      <w:r>
        <w:rPr>
          <w:i/>
          <w:iCs/>
        </w:rPr>
        <w:t>Review of Educational Research</w:t>
      </w:r>
      <w:r>
        <w:t xml:space="preserve">, </w:t>
      </w:r>
      <w:r>
        <w:rPr>
          <w:i/>
          <w:iCs/>
        </w:rPr>
        <w:t>66</w:t>
      </w:r>
      <w:r>
        <w:t xml:space="preserve">(4), 507–542. </w:t>
      </w:r>
      <w:hyperlink r:id="rId41">
        <w:r>
          <w:rPr>
            <w:rStyle w:val="Hyperlink"/>
          </w:rPr>
          <w:t>https://doi.org/10.3102/00346543066004507</w:t>
        </w:r>
      </w:hyperlink>
    </w:p>
    <w:p w14:paraId="1E2435DA" w14:textId="77777777" w:rsidR="00A34C6C" w:rsidRDefault="00A26210">
      <w:pPr>
        <w:pStyle w:val="Bibliography"/>
      </w:pPr>
      <w:bookmarkStart w:id="201" w:name="ref-heffernan2022"/>
      <w:bookmarkEnd w:id="200"/>
      <w:r>
        <w:t xml:space="preserve">Heffernan, T. (2022). Sexism, racism, prejudice, and bias: A literature review and synthesis of research surrounding student evaluations of courses and teaching. </w:t>
      </w:r>
      <w:r>
        <w:rPr>
          <w:i/>
          <w:iCs/>
        </w:rPr>
        <w:t>Assessment &amp; Evaluation in Higher Education</w:t>
      </w:r>
      <w:r>
        <w:t xml:space="preserve">, </w:t>
      </w:r>
      <w:r>
        <w:rPr>
          <w:i/>
          <w:iCs/>
        </w:rPr>
        <w:t>47</w:t>
      </w:r>
      <w:r>
        <w:t xml:space="preserve">(1), 144–154. </w:t>
      </w:r>
      <w:hyperlink r:id="rId42">
        <w:r>
          <w:rPr>
            <w:rStyle w:val="Hyperlink"/>
          </w:rPr>
          <w:t>https://doi.org/10.1080/02602938.2021.1888075</w:t>
        </w:r>
      </w:hyperlink>
    </w:p>
    <w:p w14:paraId="6E32AA75" w14:textId="77777777" w:rsidR="00A34C6C" w:rsidRDefault="00A26210">
      <w:pPr>
        <w:pStyle w:val="Bibliography"/>
      </w:pPr>
      <w:bookmarkStart w:id="202" w:name="ref-horan2010"/>
      <w:bookmarkEnd w:id="201"/>
      <w:r>
        <w:t xml:space="preserve">Horan, S. M., Chory, R. M., &amp; Goodboy, A. K. (2010). Understanding students’ classroom justice experiences and responses. </w:t>
      </w:r>
      <w:r>
        <w:rPr>
          <w:i/>
          <w:iCs/>
        </w:rPr>
        <w:t>Communication Education</w:t>
      </w:r>
      <w:r>
        <w:t xml:space="preserve">, </w:t>
      </w:r>
      <w:r>
        <w:rPr>
          <w:i/>
          <w:iCs/>
        </w:rPr>
        <w:t>59</w:t>
      </w:r>
      <w:r>
        <w:t xml:space="preserve">(4), 453–474. </w:t>
      </w:r>
      <w:hyperlink r:id="rId43">
        <w:r>
          <w:rPr>
            <w:rStyle w:val="Hyperlink"/>
          </w:rPr>
          <w:t>https://doi.org/10.1080/03634523.2010.487282</w:t>
        </w:r>
      </w:hyperlink>
    </w:p>
    <w:p w14:paraId="28C24889" w14:textId="77777777" w:rsidR="00A34C6C" w:rsidRDefault="00A26210">
      <w:pPr>
        <w:pStyle w:val="Bibliography"/>
      </w:pPr>
      <w:bookmarkStart w:id="203" w:name="ref-hornstein2017"/>
      <w:bookmarkEnd w:id="202"/>
      <w:r>
        <w:t xml:space="preserve">Hornstein, H. A. (2017). Student evaluations of teaching are an inadequate assessment tool for evaluating faculty performance. </w:t>
      </w:r>
      <w:r>
        <w:rPr>
          <w:i/>
          <w:iCs/>
        </w:rPr>
        <w:t>Cogent Education</w:t>
      </w:r>
      <w:r>
        <w:t xml:space="preserve">, </w:t>
      </w:r>
      <w:r>
        <w:rPr>
          <w:i/>
          <w:iCs/>
        </w:rPr>
        <w:t>4</w:t>
      </w:r>
      <w:r>
        <w:t xml:space="preserve">(1), 1304016. </w:t>
      </w:r>
      <w:hyperlink r:id="rId44">
        <w:r>
          <w:rPr>
            <w:rStyle w:val="Hyperlink"/>
          </w:rPr>
          <w:t>https://doi.org/10.1080/2331186X.2017.1304016</w:t>
        </w:r>
      </w:hyperlink>
    </w:p>
    <w:p w14:paraId="40657754" w14:textId="77777777" w:rsidR="00A34C6C" w:rsidRDefault="00A26210">
      <w:pPr>
        <w:pStyle w:val="Bibliography"/>
      </w:pPr>
      <w:bookmarkStart w:id="204" w:name="ref-johnson2013"/>
      <w:bookmarkEnd w:id="203"/>
      <w:r>
        <w:t xml:space="preserve">Johnson, M. D., Narayanan, A., &amp; Sawaya, W. J. (2013). Effects of Course and Instructor Characteristics on Student Evaluation of Teaching across a College of Engineering: Student Evaluation of Teaching across a College of Engineering. </w:t>
      </w:r>
      <w:r>
        <w:rPr>
          <w:i/>
          <w:iCs/>
        </w:rPr>
        <w:t>Journal of Engineering Education</w:t>
      </w:r>
      <w:r>
        <w:t xml:space="preserve">, </w:t>
      </w:r>
      <w:r>
        <w:rPr>
          <w:i/>
          <w:iCs/>
        </w:rPr>
        <w:t>102</w:t>
      </w:r>
      <w:r>
        <w:t xml:space="preserve">(2), 289–318. </w:t>
      </w:r>
      <w:hyperlink r:id="rId45">
        <w:r>
          <w:rPr>
            <w:rStyle w:val="Hyperlink"/>
          </w:rPr>
          <w:t>https://doi.org/10.1002/jee.20013</w:t>
        </w:r>
      </w:hyperlink>
    </w:p>
    <w:p w14:paraId="0F9F96E7" w14:textId="77777777" w:rsidR="00A34C6C" w:rsidRDefault="00A26210">
      <w:pPr>
        <w:pStyle w:val="Bibliography"/>
      </w:pPr>
      <w:bookmarkStart w:id="205" w:name="ref-kim2015"/>
      <w:bookmarkEnd w:id="204"/>
      <w:r>
        <w:lastRenderedPageBreak/>
        <w:t xml:space="preserve">Kim, S. (2015). </w:t>
      </w:r>
      <w:r>
        <w:rPr>
          <w:i/>
          <w:iCs/>
        </w:rPr>
        <w:t>Ppcor: Partial and semi-partial (part) correlation</w:t>
      </w:r>
      <w:r>
        <w:t xml:space="preserve">. </w:t>
      </w:r>
      <w:hyperlink r:id="rId46">
        <w:r>
          <w:rPr>
            <w:rStyle w:val="Hyperlink"/>
          </w:rPr>
          <w:t>https://cran.r-project.org/web/packages/ppcor/</w:t>
        </w:r>
      </w:hyperlink>
    </w:p>
    <w:p w14:paraId="786CD709" w14:textId="77777777" w:rsidR="00A34C6C" w:rsidRDefault="00A26210">
      <w:pPr>
        <w:pStyle w:val="Bibliography"/>
      </w:pPr>
      <w:bookmarkStart w:id="206" w:name="ref-kornell2016"/>
      <w:bookmarkEnd w:id="205"/>
      <w:r>
        <w:t xml:space="preserve">Kornell, N., &amp; Hausman, H. (2016). Do the best teachers get the best ratings? </w:t>
      </w:r>
      <w:r>
        <w:rPr>
          <w:i/>
          <w:iCs/>
        </w:rPr>
        <w:t>Frontiers in Psychology</w:t>
      </w:r>
      <w:r>
        <w:t xml:space="preserve">, </w:t>
      </w:r>
      <w:r>
        <w:rPr>
          <w:i/>
          <w:iCs/>
        </w:rPr>
        <w:t>7</w:t>
      </w:r>
      <w:r>
        <w:t xml:space="preserve">. </w:t>
      </w:r>
      <w:hyperlink r:id="rId47">
        <w:r>
          <w:rPr>
            <w:rStyle w:val="Hyperlink"/>
          </w:rPr>
          <w:t>https://doi.org/10.3389/fpsyg.2016.00570</w:t>
        </w:r>
      </w:hyperlink>
    </w:p>
    <w:p w14:paraId="02825A2D" w14:textId="77777777" w:rsidR="00A34C6C" w:rsidRDefault="00A26210">
      <w:pPr>
        <w:pStyle w:val="Bibliography"/>
      </w:pPr>
      <w:bookmarkStart w:id="207" w:name="ref-leventhal1980"/>
      <w:bookmarkEnd w:id="206"/>
      <w:r>
        <w:t xml:space="preserve">Leventhal, G. S. (1980). </w:t>
      </w:r>
      <w:r>
        <w:rPr>
          <w:i/>
          <w:iCs/>
        </w:rPr>
        <w:t>What Should Be Done with Equity Theory?</w:t>
      </w:r>
      <w:r>
        <w:t xml:space="preserve"> (K. J. Gergen, M. S. Greenberg, &amp; R. H. Willis, Eds.; pp. 27–55). Springer US. </w:t>
      </w:r>
      <w:hyperlink r:id="rId48">
        <w:r>
          <w:rPr>
            <w:rStyle w:val="Hyperlink"/>
          </w:rPr>
          <w:t>https://doi.org/10.1007/978-1-4613-3087-5_2</w:t>
        </w:r>
      </w:hyperlink>
    </w:p>
    <w:p w14:paraId="5DCA2505" w14:textId="77777777" w:rsidR="00A34C6C" w:rsidRDefault="00A26210">
      <w:pPr>
        <w:pStyle w:val="Bibliography"/>
      </w:pPr>
      <w:bookmarkStart w:id="208" w:name="ref-lüdecke2023"/>
      <w:bookmarkEnd w:id="207"/>
      <w:r>
        <w:t xml:space="preserve">Lüdecke, D., Makowski, D., Ben-Shachar, M. S., Patil, I., Højsgaard, S., Wiernik, B. M., Lau, Z. J., Arel-Bundock, V., Girard, J., Maimone, C., Ohlsen, N., Morrison, D. E., &amp; Luchman, J. (2023). </w:t>
      </w:r>
      <w:r>
        <w:rPr>
          <w:i/>
          <w:iCs/>
        </w:rPr>
        <w:t>Parameters: Processing of model parameters</w:t>
      </w:r>
      <w:r>
        <w:t xml:space="preserve">. </w:t>
      </w:r>
      <w:hyperlink r:id="rId49">
        <w:r>
          <w:rPr>
            <w:rStyle w:val="Hyperlink"/>
          </w:rPr>
          <w:t>https://CRAN.R-project.org/package=parameters</w:t>
        </w:r>
      </w:hyperlink>
    </w:p>
    <w:p w14:paraId="2EFB2542" w14:textId="77777777" w:rsidR="00A34C6C" w:rsidRDefault="00A26210">
      <w:pPr>
        <w:pStyle w:val="Bibliography"/>
      </w:pPr>
      <w:bookmarkStart w:id="209" w:name="ref-macnell2015"/>
      <w:bookmarkEnd w:id="208"/>
      <w:r>
        <w:t xml:space="preserve">MacNell, L., Driscoll, A., &amp; Hunt, A. N. (2015). What’s in a Name: Exposing Gender Bias in Student Ratings of Teaching. </w:t>
      </w:r>
      <w:r>
        <w:rPr>
          <w:i/>
          <w:iCs/>
        </w:rPr>
        <w:t>Innovative Higher Education</w:t>
      </w:r>
      <w:r>
        <w:t xml:space="preserve">, </w:t>
      </w:r>
      <w:r>
        <w:rPr>
          <w:i/>
          <w:iCs/>
        </w:rPr>
        <w:t>40</w:t>
      </w:r>
      <w:r>
        <w:t xml:space="preserve">(4), 291–303. </w:t>
      </w:r>
      <w:hyperlink r:id="rId50">
        <w:r>
          <w:rPr>
            <w:rStyle w:val="Hyperlink"/>
          </w:rPr>
          <w:t>https://doi.org/10.1007/s10755-014-9313-4</w:t>
        </w:r>
      </w:hyperlink>
    </w:p>
    <w:p w14:paraId="73D129CB" w14:textId="77777777" w:rsidR="00A34C6C" w:rsidRDefault="00A26210">
      <w:pPr>
        <w:pStyle w:val="Bibliography"/>
      </w:pPr>
      <w:bookmarkStart w:id="210" w:name="ref-marks2000"/>
      <w:bookmarkEnd w:id="209"/>
      <w:r>
        <w:t xml:space="preserve">Marks, R. B. (2000). Determinants of Student Evaluations of Global Measures of Instructor and Course Value. </w:t>
      </w:r>
      <w:r>
        <w:rPr>
          <w:i/>
          <w:iCs/>
        </w:rPr>
        <w:t>Journal of Marketing Education</w:t>
      </w:r>
      <w:r>
        <w:t xml:space="preserve">, </w:t>
      </w:r>
      <w:r>
        <w:rPr>
          <w:i/>
          <w:iCs/>
        </w:rPr>
        <w:t>22</w:t>
      </w:r>
      <w:r>
        <w:t xml:space="preserve">(2), 108–119. </w:t>
      </w:r>
      <w:hyperlink r:id="rId51">
        <w:r>
          <w:rPr>
            <w:rStyle w:val="Hyperlink"/>
          </w:rPr>
          <w:t>https://doi.org/10.1177/0273475300222005</w:t>
        </w:r>
      </w:hyperlink>
    </w:p>
    <w:p w14:paraId="3A3D4243" w14:textId="77777777" w:rsidR="00A34C6C" w:rsidRDefault="00A26210">
      <w:pPr>
        <w:pStyle w:val="Bibliography"/>
      </w:pPr>
      <w:bookmarkStart w:id="211" w:name="ref-marsh2007"/>
      <w:bookmarkEnd w:id="210"/>
      <w:r>
        <w:t xml:space="preserve">Marsh, H. W. (2007). Do university teachers become more effective with experience? A multilevel growth model of students’ evaluations of teaching over 13 years. </w:t>
      </w:r>
      <w:r>
        <w:rPr>
          <w:i/>
          <w:iCs/>
        </w:rPr>
        <w:t>Journal of Educational Psychology</w:t>
      </w:r>
      <w:r>
        <w:t xml:space="preserve">, </w:t>
      </w:r>
      <w:r>
        <w:rPr>
          <w:i/>
          <w:iCs/>
        </w:rPr>
        <w:t>99</w:t>
      </w:r>
      <w:r>
        <w:t xml:space="preserve">(4), 775–790. </w:t>
      </w:r>
      <w:hyperlink r:id="rId52">
        <w:r>
          <w:rPr>
            <w:rStyle w:val="Hyperlink"/>
          </w:rPr>
          <w:t>https://doi.org/10.1037/0022-0663.99.4.775</w:t>
        </w:r>
      </w:hyperlink>
    </w:p>
    <w:p w14:paraId="5B23E55F" w14:textId="77777777" w:rsidR="00A34C6C" w:rsidRDefault="00A26210">
      <w:pPr>
        <w:pStyle w:val="Bibliography"/>
      </w:pPr>
      <w:bookmarkStart w:id="212" w:name="ref-marsh1997"/>
      <w:bookmarkEnd w:id="211"/>
      <w:r>
        <w:lastRenderedPageBreak/>
        <w:t xml:space="preserve">Marsh, H. W., &amp; Roche, L. A. (1997). Making students’ evaluations of teaching effectiveness effective: The critical issues of validity, bias, and utility. </w:t>
      </w:r>
      <w:r>
        <w:rPr>
          <w:i/>
          <w:iCs/>
        </w:rPr>
        <w:t>American Psychologist</w:t>
      </w:r>
      <w:r>
        <w:t xml:space="preserve">, </w:t>
      </w:r>
      <w:r>
        <w:rPr>
          <w:i/>
          <w:iCs/>
        </w:rPr>
        <w:t>52</w:t>
      </w:r>
      <w:r>
        <w:t xml:space="preserve">(11), 1187–1197. </w:t>
      </w:r>
      <w:hyperlink r:id="rId53">
        <w:r>
          <w:rPr>
            <w:rStyle w:val="Hyperlink"/>
          </w:rPr>
          <w:t>https://doi.org/10.1037/0003-066X.52.11.1187</w:t>
        </w:r>
      </w:hyperlink>
    </w:p>
    <w:p w14:paraId="0B234FF9" w14:textId="77777777" w:rsidR="00A34C6C" w:rsidRDefault="00A26210">
      <w:pPr>
        <w:pStyle w:val="Bibliography"/>
      </w:pPr>
      <w:bookmarkStart w:id="213" w:name="ref-mitchell2018"/>
      <w:bookmarkEnd w:id="212"/>
      <w:r>
        <w:t xml:space="preserve">Mitchell, K. M. W., &amp; Martin, J. (2018). Gender Bias in Student Evaluations. </w:t>
      </w:r>
      <w:r>
        <w:rPr>
          <w:i/>
          <w:iCs/>
        </w:rPr>
        <w:t>PS: Political Science &amp; Politics</w:t>
      </w:r>
      <w:r>
        <w:t xml:space="preserve">, </w:t>
      </w:r>
      <w:r>
        <w:rPr>
          <w:i/>
          <w:iCs/>
        </w:rPr>
        <w:t>51</w:t>
      </w:r>
      <w:r>
        <w:t xml:space="preserve">(3), 648–652. </w:t>
      </w:r>
      <w:hyperlink r:id="rId54">
        <w:r>
          <w:rPr>
            <w:rStyle w:val="Hyperlink"/>
          </w:rPr>
          <w:t>https://doi.org/10.1017/S104909651800001X</w:t>
        </w:r>
      </w:hyperlink>
    </w:p>
    <w:p w14:paraId="64BFAA7E" w14:textId="77777777" w:rsidR="00A34C6C" w:rsidRDefault="00A26210">
      <w:pPr>
        <w:pStyle w:val="Bibliography"/>
      </w:pPr>
      <w:bookmarkStart w:id="214" w:name="ref-overall1980"/>
      <w:bookmarkEnd w:id="213"/>
      <w:r>
        <w:t xml:space="preserve">Overall, J. U., &amp; Marsh, H. W. (1980). Students’ evaluations of instruction: A longitudinal study of their stability. </w:t>
      </w:r>
      <w:r>
        <w:rPr>
          <w:i/>
          <w:iCs/>
        </w:rPr>
        <w:t>Journal of Educational Psychology</w:t>
      </w:r>
      <w:r>
        <w:t xml:space="preserve">, </w:t>
      </w:r>
      <w:r>
        <w:rPr>
          <w:i/>
          <w:iCs/>
        </w:rPr>
        <w:t>72</w:t>
      </w:r>
      <w:r>
        <w:t xml:space="preserve">(3), 321–325. </w:t>
      </w:r>
      <w:hyperlink r:id="rId55">
        <w:r>
          <w:rPr>
            <w:rStyle w:val="Hyperlink"/>
          </w:rPr>
          <w:t>https://doi.org/10.1037/0022-0663.72.3.321</w:t>
        </w:r>
      </w:hyperlink>
    </w:p>
    <w:p w14:paraId="27FC95F7" w14:textId="77777777" w:rsidR="00A34C6C" w:rsidRDefault="00A26210">
      <w:pPr>
        <w:pStyle w:val="Bibliography"/>
      </w:pPr>
      <w:bookmarkStart w:id="215" w:name="ref-pepper2008"/>
      <w:bookmarkEnd w:id="214"/>
      <w:r>
        <w:t xml:space="preserve">Pepper, M. B., &amp; Pathak, S. (2008). Classroom contribution: What do students perceive as fair assessment? </w:t>
      </w:r>
      <w:r>
        <w:rPr>
          <w:i/>
          <w:iCs/>
        </w:rPr>
        <w:t>Journal of Education for Business</w:t>
      </w:r>
      <w:r>
        <w:t xml:space="preserve">, </w:t>
      </w:r>
      <w:r>
        <w:rPr>
          <w:i/>
          <w:iCs/>
        </w:rPr>
        <w:t>83</w:t>
      </w:r>
      <w:r>
        <w:t xml:space="preserve">(6), 360–368. </w:t>
      </w:r>
      <w:hyperlink r:id="rId56">
        <w:r>
          <w:rPr>
            <w:rStyle w:val="Hyperlink"/>
          </w:rPr>
          <w:t>https://doi.org/10.3200/JOEB.83.6.360-368</w:t>
        </w:r>
      </w:hyperlink>
    </w:p>
    <w:p w14:paraId="2011F7AE" w14:textId="77777777" w:rsidR="00A34C6C" w:rsidRDefault="00A26210">
      <w:pPr>
        <w:pStyle w:val="Bibliography"/>
      </w:pPr>
      <w:bookmarkStart w:id="216" w:name="ref-pinheiro2017"/>
      <w:bookmarkEnd w:id="215"/>
      <w:r>
        <w:t xml:space="preserve">Pinheiro, J., Bates, D., Debroy, S., Sarkar, D., &amp; Team, R. C. (2017). </w:t>
      </w:r>
      <w:r>
        <w:rPr>
          <w:i/>
          <w:iCs/>
        </w:rPr>
        <w:t>Nlme: Linear and nonlinear mixed effects models</w:t>
      </w:r>
      <w:r>
        <w:t xml:space="preserve">. </w:t>
      </w:r>
      <w:hyperlink r:id="rId57">
        <w:r>
          <w:rPr>
            <w:rStyle w:val="Hyperlink"/>
          </w:rPr>
          <w:t>https://cran.r-project.org/package=nlme</w:t>
        </w:r>
      </w:hyperlink>
    </w:p>
    <w:p w14:paraId="6C57849B" w14:textId="77777777" w:rsidR="00A34C6C" w:rsidRDefault="00A26210">
      <w:pPr>
        <w:pStyle w:val="Bibliography"/>
      </w:pPr>
      <w:bookmarkStart w:id="217" w:name="ref-rantanen2012"/>
      <w:bookmarkEnd w:id="216"/>
      <w:r>
        <w:t xml:space="preserve">Rantanen, P. (2012). The number of feedbacks needed for reliable evaluation. A multilevel analysis of the reliability, stability and generalisability of students’ evaluation of teaching. </w:t>
      </w:r>
      <w:r>
        <w:rPr>
          <w:i/>
          <w:iCs/>
        </w:rPr>
        <w:t>Assessment &amp; Evaluation in Higher Education</w:t>
      </w:r>
      <w:r>
        <w:t xml:space="preserve">, </w:t>
      </w:r>
      <w:r>
        <w:rPr>
          <w:i/>
          <w:iCs/>
        </w:rPr>
        <w:t>38</w:t>
      </w:r>
      <w:r>
        <w:t xml:space="preserve">(2), 224–239. </w:t>
      </w:r>
      <w:hyperlink r:id="rId58">
        <w:r>
          <w:rPr>
            <w:rStyle w:val="Hyperlink"/>
          </w:rPr>
          <w:t>https://doi.org/10.1080/02602938.2011.625471</w:t>
        </w:r>
      </w:hyperlink>
    </w:p>
    <w:p w14:paraId="74872990" w14:textId="77777777" w:rsidR="00A34C6C" w:rsidRDefault="00A26210">
      <w:pPr>
        <w:pStyle w:val="Bibliography"/>
      </w:pPr>
      <w:bookmarkStart w:id="218" w:name="ref-rovai2006"/>
      <w:bookmarkEnd w:id="217"/>
      <w:r>
        <w:t xml:space="preserve">Rovai, A. P., Ponton, M. K., Derrick, M. G., &amp; Davis, J. M. (2006). Student evaluation of teaching in the virtual and traditional classrooms: A comparative analysis. </w:t>
      </w:r>
      <w:r>
        <w:rPr>
          <w:i/>
          <w:iCs/>
        </w:rPr>
        <w:t>The Internet and Higher Education</w:t>
      </w:r>
      <w:r>
        <w:t xml:space="preserve">, </w:t>
      </w:r>
      <w:r>
        <w:rPr>
          <w:i/>
          <w:iCs/>
        </w:rPr>
        <w:t>9</w:t>
      </w:r>
      <w:r>
        <w:t xml:space="preserve">(1), 23–35. </w:t>
      </w:r>
      <w:hyperlink r:id="rId59">
        <w:r>
          <w:rPr>
            <w:rStyle w:val="Hyperlink"/>
          </w:rPr>
          <w:t>https://doi.org/10.1016/j.iheduc.2005.11.002</w:t>
        </w:r>
      </w:hyperlink>
    </w:p>
    <w:p w14:paraId="005271E0" w14:textId="77777777" w:rsidR="00A34C6C" w:rsidRDefault="00A26210">
      <w:pPr>
        <w:pStyle w:val="Bibliography"/>
      </w:pPr>
      <w:bookmarkStart w:id="219" w:name="ref-sheehan1975"/>
      <w:bookmarkEnd w:id="218"/>
      <w:r>
        <w:lastRenderedPageBreak/>
        <w:t xml:space="preserve">Sheehan, D. S. (1975). On the Invalidity of Student Ratings for Administrative Personnel Decisions. </w:t>
      </w:r>
      <w:r>
        <w:rPr>
          <w:i/>
          <w:iCs/>
        </w:rPr>
        <w:t>The Journal of Higher Education</w:t>
      </w:r>
      <w:r>
        <w:t xml:space="preserve">, </w:t>
      </w:r>
      <w:r>
        <w:rPr>
          <w:i/>
          <w:iCs/>
        </w:rPr>
        <w:t>46</w:t>
      </w:r>
      <w:r>
        <w:t xml:space="preserve">(6), 687–700. </w:t>
      </w:r>
      <w:hyperlink r:id="rId60">
        <w:r>
          <w:rPr>
            <w:rStyle w:val="Hyperlink"/>
          </w:rPr>
          <w:t>https://doi.org/10.1080/00221546.1975.11778669</w:t>
        </w:r>
      </w:hyperlink>
    </w:p>
    <w:p w14:paraId="75E75BE3" w14:textId="77777777" w:rsidR="00A34C6C" w:rsidRDefault="00A26210">
      <w:pPr>
        <w:pStyle w:val="Bibliography"/>
      </w:pPr>
      <w:bookmarkStart w:id="220" w:name="ref-smith2011"/>
      <w:bookmarkEnd w:id="219"/>
      <w:r>
        <w:t xml:space="preserve">Smith, B. P., &amp; Hawkins, B. (2011). Examining student evaluations of black college faculty: Does race matter? </w:t>
      </w:r>
      <w:r>
        <w:rPr>
          <w:i/>
          <w:iCs/>
        </w:rPr>
        <w:t>The Journal of Negro Education</w:t>
      </w:r>
      <w:r>
        <w:t xml:space="preserve">, </w:t>
      </w:r>
      <w:r>
        <w:rPr>
          <w:i/>
          <w:iCs/>
        </w:rPr>
        <w:t>80</w:t>
      </w:r>
      <w:r>
        <w:t xml:space="preserve">(2), 149–162. </w:t>
      </w:r>
      <w:hyperlink r:id="rId61">
        <w:r>
          <w:rPr>
            <w:rStyle w:val="Hyperlink"/>
          </w:rPr>
          <w:t>https://www.jstor.org/stable/41341117</w:t>
        </w:r>
      </w:hyperlink>
    </w:p>
    <w:p w14:paraId="47BD188A" w14:textId="77777777" w:rsidR="00A34C6C" w:rsidRDefault="00A26210">
      <w:pPr>
        <w:pStyle w:val="Bibliography"/>
      </w:pPr>
      <w:bookmarkStart w:id="221" w:name="ref-spooren2013"/>
      <w:bookmarkEnd w:id="220"/>
      <w:r>
        <w:t xml:space="preserve">Spooren, P., Brockx, B., &amp; Mortelmans, D. (2013). On the Validity of Student Evaluation of Teaching: The State of the Art. </w:t>
      </w:r>
      <w:r>
        <w:rPr>
          <w:i/>
          <w:iCs/>
        </w:rPr>
        <w:t>Review of Educational Research</w:t>
      </w:r>
      <w:r>
        <w:t xml:space="preserve">, </w:t>
      </w:r>
      <w:r>
        <w:rPr>
          <w:i/>
          <w:iCs/>
        </w:rPr>
        <w:t>83</w:t>
      </w:r>
      <w:r>
        <w:t xml:space="preserve">(4), 598–642. </w:t>
      </w:r>
      <w:hyperlink r:id="rId62">
        <w:r>
          <w:rPr>
            <w:rStyle w:val="Hyperlink"/>
          </w:rPr>
          <w:t>https://doi.org/10.3102/0034654313496870</w:t>
        </w:r>
      </w:hyperlink>
    </w:p>
    <w:p w14:paraId="3C633EC6" w14:textId="77777777" w:rsidR="00A34C6C" w:rsidRDefault="00A26210">
      <w:pPr>
        <w:pStyle w:val="Bibliography"/>
      </w:pPr>
      <w:bookmarkStart w:id="222" w:name="ref-tabachnick2019"/>
      <w:bookmarkEnd w:id="221"/>
      <w:r>
        <w:t xml:space="preserve">Tabachnick, B. G., Fidell, L. S., &amp; Ullman, J. B. (2019). </w:t>
      </w:r>
      <w:r>
        <w:rPr>
          <w:i/>
          <w:iCs/>
        </w:rPr>
        <w:t>Using multivariate statistics</w:t>
      </w:r>
      <w:r>
        <w:t xml:space="preserve"> (Seventh edition). Pearson.</w:t>
      </w:r>
    </w:p>
    <w:p w14:paraId="466C0733" w14:textId="77777777" w:rsidR="00A34C6C" w:rsidRDefault="00A26210">
      <w:pPr>
        <w:pStyle w:val="Bibliography"/>
      </w:pPr>
      <w:bookmarkStart w:id="223" w:name="ref-tata1999"/>
      <w:bookmarkEnd w:id="222"/>
      <w:r>
        <w:t xml:space="preserve">Tata, J. (1999). Grade distributions, grading procedures, and students’ evaluations of instructors: A justice perspective. </w:t>
      </w:r>
      <w:r>
        <w:rPr>
          <w:i/>
          <w:iCs/>
        </w:rPr>
        <w:t>The Journal of Psychology</w:t>
      </w:r>
      <w:r>
        <w:t xml:space="preserve">, </w:t>
      </w:r>
      <w:r>
        <w:rPr>
          <w:i/>
          <w:iCs/>
        </w:rPr>
        <w:t>133</w:t>
      </w:r>
      <w:r>
        <w:t xml:space="preserve">(3), 263–271. </w:t>
      </w:r>
      <w:hyperlink r:id="rId63">
        <w:r>
          <w:rPr>
            <w:rStyle w:val="Hyperlink"/>
          </w:rPr>
          <w:t>https://doi.org/10.1080/00223989909599739</w:t>
        </w:r>
      </w:hyperlink>
    </w:p>
    <w:p w14:paraId="395CFE21" w14:textId="77777777" w:rsidR="00A34C6C" w:rsidRDefault="00A26210">
      <w:pPr>
        <w:pStyle w:val="Bibliography"/>
      </w:pPr>
      <w:bookmarkStart w:id="224" w:name="ref-tripp2019"/>
      <w:bookmarkEnd w:id="223"/>
      <w:r>
        <w:t xml:space="preserve">Tripp, T. M., Jiang, L., Olson, K., &amp; Graso, M. (2019). The Fair Process Effect in the Classroom: Reducing the Influence of Grades on Student Evaluations of Teachers. </w:t>
      </w:r>
      <w:r>
        <w:rPr>
          <w:i/>
          <w:iCs/>
        </w:rPr>
        <w:t>Journal of Marketing Education</w:t>
      </w:r>
      <w:r>
        <w:t xml:space="preserve">, </w:t>
      </w:r>
      <w:r>
        <w:rPr>
          <w:i/>
          <w:iCs/>
        </w:rPr>
        <w:t>41</w:t>
      </w:r>
      <w:r>
        <w:t xml:space="preserve">(3), 173–184. </w:t>
      </w:r>
      <w:hyperlink r:id="rId64">
        <w:r>
          <w:rPr>
            <w:rStyle w:val="Hyperlink"/>
          </w:rPr>
          <w:t>https://doi.org/10.1177/0273475318772618</w:t>
        </w:r>
      </w:hyperlink>
    </w:p>
    <w:p w14:paraId="3F8E0038" w14:textId="77777777" w:rsidR="00A34C6C" w:rsidRDefault="00A26210">
      <w:pPr>
        <w:pStyle w:val="Bibliography"/>
      </w:pPr>
      <w:bookmarkStart w:id="225" w:name="ref-uttl2017"/>
      <w:bookmarkEnd w:id="224"/>
      <w:r>
        <w:t xml:space="preserve">Uttl, B., White, C. A., &amp; Gonzalez, D. W. (2017). Meta-analysis of faculty’s teaching effectiveness: Student evaluation of teaching ratings and student learning are not related. </w:t>
      </w:r>
      <w:r>
        <w:rPr>
          <w:i/>
          <w:iCs/>
        </w:rPr>
        <w:t>Studies in Educational Evaluation</w:t>
      </w:r>
      <w:r>
        <w:t xml:space="preserve">, </w:t>
      </w:r>
      <w:r>
        <w:rPr>
          <w:i/>
          <w:iCs/>
        </w:rPr>
        <w:t>54</w:t>
      </w:r>
      <w:r>
        <w:t xml:space="preserve">, 22–42. </w:t>
      </w:r>
      <w:hyperlink r:id="rId65">
        <w:r>
          <w:rPr>
            <w:rStyle w:val="Hyperlink"/>
          </w:rPr>
          <w:t>https://doi.org/10.1016/j.stueduc.2016.08.007</w:t>
        </w:r>
      </w:hyperlink>
    </w:p>
    <w:p w14:paraId="45AB4214" w14:textId="77777777" w:rsidR="00A34C6C" w:rsidRDefault="00A26210">
      <w:pPr>
        <w:pStyle w:val="Bibliography"/>
      </w:pPr>
      <w:bookmarkStart w:id="226" w:name="ref-weaver2014"/>
      <w:bookmarkEnd w:id="225"/>
      <w:r>
        <w:lastRenderedPageBreak/>
        <w:t xml:space="preserve">Weaver, B., &amp; Koopman, R. (2014). An SPSS macro to compute confidence intervals for pearson’s correlation. </w:t>
      </w:r>
      <w:r>
        <w:rPr>
          <w:i/>
          <w:iCs/>
        </w:rPr>
        <w:t>The Quantitative Methods for Psychology</w:t>
      </w:r>
      <w:r>
        <w:t xml:space="preserve">, </w:t>
      </w:r>
      <w:r>
        <w:rPr>
          <w:i/>
          <w:iCs/>
        </w:rPr>
        <w:t>10</w:t>
      </w:r>
      <w:r>
        <w:t xml:space="preserve">(1), 29–39. </w:t>
      </w:r>
      <w:hyperlink r:id="rId66">
        <w:r>
          <w:rPr>
            <w:rStyle w:val="Hyperlink"/>
          </w:rPr>
          <w:t>https://doi.org/10.20982/tqmp.10.1.p029</w:t>
        </w:r>
      </w:hyperlink>
    </w:p>
    <w:p w14:paraId="5612DC05" w14:textId="77777777" w:rsidR="00A34C6C" w:rsidRDefault="00A26210">
      <w:pPr>
        <w:pStyle w:val="Bibliography"/>
      </w:pPr>
      <w:bookmarkStart w:id="227" w:name="ref-R-ggplot2"/>
      <w:bookmarkEnd w:id="226"/>
      <w:r>
        <w:t xml:space="preserve">Wickham, H. (2016). </w:t>
      </w:r>
      <w:r>
        <w:rPr>
          <w:i/>
          <w:iCs/>
        </w:rPr>
        <w:t>ggplot2: Elegant graphics for data analysis</w:t>
      </w:r>
      <w:r>
        <w:t xml:space="preserve">. Springer-Verlag New York. </w:t>
      </w:r>
      <w:hyperlink r:id="rId67">
        <w:r>
          <w:rPr>
            <w:rStyle w:val="Hyperlink"/>
          </w:rPr>
          <w:t>https://ggplot2.tidyverse.org</w:t>
        </w:r>
      </w:hyperlink>
    </w:p>
    <w:p w14:paraId="2C8F9518" w14:textId="77777777" w:rsidR="00A34C6C" w:rsidRDefault="00A26210">
      <w:pPr>
        <w:pStyle w:val="Bibliography"/>
      </w:pPr>
      <w:bookmarkStart w:id="228" w:name="ref-R-dplyr"/>
      <w:bookmarkEnd w:id="227"/>
      <w:r>
        <w:t xml:space="preserve">Wickham, H., François, R., Henry, L., &amp; Kirill Müller. (2020). </w:t>
      </w:r>
      <w:r>
        <w:rPr>
          <w:i/>
          <w:iCs/>
        </w:rPr>
        <w:t>Dplyr: A grammar of data manipulation</w:t>
      </w:r>
      <w:r>
        <w:t xml:space="preserve">. </w:t>
      </w:r>
      <w:hyperlink r:id="rId68">
        <w:r>
          <w:rPr>
            <w:rStyle w:val="Hyperlink"/>
          </w:rPr>
          <w:t>https://CRAN.R-project.org/package=dplyr</w:t>
        </w:r>
      </w:hyperlink>
    </w:p>
    <w:p w14:paraId="1B577511" w14:textId="77777777" w:rsidR="00A34C6C" w:rsidRDefault="00A26210">
      <w:pPr>
        <w:pStyle w:val="Bibliography"/>
      </w:pPr>
      <w:bookmarkStart w:id="229" w:name="ref-zhao2011"/>
      <w:bookmarkEnd w:id="228"/>
      <w:r>
        <w:t xml:space="preserve">Zhao, J., &amp; Gallant, D. J. (2011). Student evaluation of instruction in higher education: exploring issues of validity and reliability. </w:t>
      </w:r>
      <w:r>
        <w:rPr>
          <w:i/>
          <w:iCs/>
        </w:rPr>
        <w:t>Assessment &amp; Evaluation in Higher Education</w:t>
      </w:r>
      <w:r>
        <w:t xml:space="preserve">. </w:t>
      </w:r>
      <w:hyperlink r:id="rId69">
        <w:r>
          <w:rPr>
            <w:rStyle w:val="Hyperlink"/>
          </w:rPr>
          <w:t>https://www.tandfonline.com/doi/full/10.1080/02602938.2010.523819</w:t>
        </w:r>
      </w:hyperlink>
    </w:p>
    <w:p w14:paraId="0532BB43" w14:textId="77777777" w:rsidR="00A34C6C" w:rsidRDefault="00A26210">
      <w:pPr>
        <w:pStyle w:val="Bibliography"/>
      </w:pPr>
      <w:bookmarkStart w:id="230" w:name="ref-zheng2023"/>
      <w:bookmarkEnd w:id="229"/>
      <w:r>
        <w:t xml:space="preserve">Zheng, X., Vastrad, S., He, J., &amp; Ni, C. (2023). Contextualizing gender disparities in online teaching evaluations for professors. </w:t>
      </w:r>
      <w:r>
        <w:rPr>
          <w:i/>
          <w:iCs/>
        </w:rPr>
        <w:t>PLOS ONE</w:t>
      </w:r>
      <w:r>
        <w:t xml:space="preserve">, </w:t>
      </w:r>
      <w:r>
        <w:rPr>
          <w:i/>
          <w:iCs/>
        </w:rPr>
        <w:t>18</w:t>
      </w:r>
      <w:r>
        <w:t xml:space="preserve">(3), e0282704. </w:t>
      </w:r>
      <w:hyperlink r:id="rId70">
        <w:r>
          <w:rPr>
            <w:rStyle w:val="Hyperlink"/>
          </w:rPr>
          <w:t>https://doi.org/10.1371/journal.pone.0282704</w:t>
        </w:r>
      </w:hyperlink>
      <w:bookmarkEnd w:id="175"/>
      <w:bookmarkEnd w:id="177"/>
      <w:bookmarkEnd w:id="230"/>
    </w:p>
    <w:sectPr w:rsidR="00A34C6C" w:rsidSect="00CB20D0">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8-15T13:27:00Z" w:initials="MOU">
    <w:p w14:paraId="1CF571D5" w14:textId="013B5693" w:rsidR="006908A1" w:rsidRDefault="006908A1">
      <w:pPr>
        <w:pStyle w:val="CommentText"/>
      </w:pPr>
      <w:r>
        <w:rPr>
          <w:rStyle w:val="CommentReference"/>
        </w:rPr>
        <w:annotationRef/>
      </w:r>
      <w:r>
        <w:t>I think for consistency purposes it’s best that we stick with a single terminology - switching between instructor evals and student evals could get confusing. I don’t think there’s anything wrong with either, so up to you with how to proceed (although a lot of the research we reference does tend to use SETs)</w:t>
      </w:r>
    </w:p>
  </w:comment>
  <w:comment w:id="34" w:author="Microsoft Office User" w:date="2023-08-10T22:38:00Z" w:initials="MOU">
    <w:p w14:paraId="0D001A05" w14:textId="28B6CB6D" w:rsidR="00262796" w:rsidRDefault="0030482F" w:rsidP="000F47A0">
      <w:pPr>
        <w:pStyle w:val="CommentText"/>
      </w:pPr>
      <w:r>
        <w:rPr>
          <w:rStyle w:val="CommentReference"/>
        </w:rPr>
        <w:annotationRef/>
      </w:r>
      <w:r>
        <w:t>Couldn’t find it either. Only thing I saw was about student orientations…? Maybe it was a mistaken source.</w:t>
      </w:r>
      <w:r w:rsidR="000F47A0">
        <w:t xml:space="preserve"> Could also be Jacob left out an r and it</w:t>
      </w:r>
      <w:r w:rsidR="007E1C82">
        <w:t>’</w:t>
      </w:r>
      <w:r w:rsidR="000F47A0">
        <w:t>s supposed to be this:</w:t>
      </w:r>
    </w:p>
    <w:p w14:paraId="55105D5E" w14:textId="6FDAD349" w:rsidR="000F47A0" w:rsidRDefault="000F47A0" w:rsidP="000F47A0">
      <w:pPr>
        <w:pStyle w:val="CommentText"/>
      </w:pPr>
    </w:p>
    <w:p w14:paraId="3C5BC813" w14:textId="77777777" w:rsidR="000F47A0" w:rsidRPr="000F47A0" w:rsidRDefault="000F47A0" w:rsidP="000F47A0">
      <w:pPr>
        <w:spacing w:before="0" w:after="0" w:line="240" w:lineRule="auto"/>
        <w:rPr>
          <w:rFonts w:eastAsia="Times New Roman" w:cs="Times New Roman"/>
        </w:rPr>
      </w:pPr>
      <w:r w:rsidRPr="000F47A0">
        <w:rPr>
          <w:rFonts w:ascii="Arial" w:eastAsia="Times New Roman" w:hAnsi="Arial" w:cs="Arial"/>
          <w:color w:val="222222"/>
          <w:sz w:val="20"/>
          <w:szCs w:val="20"/>
          <w:shd w:val="clear" w:color="auto" w:fill="FFFFFF"/>
        </w:rPr>
        <w:t>Stroebe, W. (2020). Student evaluations of teaching encourages poor teaching and contributes to grade inflation: A theoretical and empirical analysis. </w:t>
      </w:r>
      <w:r w:rsidRPr="000F47A0">
        <w:rPr>
          <w:rFonts w:ascii="Arial" w:eastAsia="Times New Roman" w:hAnsi="Arial" w:cs="Arial"/>
          <w:i/>
          <w:iCs/>
          <w:color w:val="222222"/>
          <w:sz w:val="20"/>
          <w:szCs w:val="20"/>
        </w:rPr>
        <w:t>Basic and Applied Social Psychology</w:t>
      </w:r>
      <w:r w:rsidRPr="000F47A0">
        <w:rPr>
          <w:rFonts w:ascii="Arial" w:eastAsia="Times New Roman" w:hAnsi="Arial" w:cs="Arial"/>
          <w:color w:val="222222"/>
          <w:sz w:val="20"/>
          <w:szCs w:val="20"/>
          <w:shd w:val="clear" w:color="auto" w:fill="FFFFFF"/>
        </w:rPr>
        <w:t>, </w:t>
      </w:r>
      <w:r w:rsidRPr="000F47A0">
        <w:rPr>
          <w:rFonts w:ascii="Arial" w:eastAsia="Times New Roman" w:hAnsi="Arial" w:cs="Arial"/>
          <w:i/>
          <w:iCs/>
          <w:color w:val="222222"/>
          <w:sz w:val="20"/>
          <w:szCs w:val="20"/>
        </w:rPr>
        <w:t>42</w:t>
      </w:r>
      <w:r w:rsidRPr="000F47A0">
        <w:rPr>
          <w:rFonts w:ascii="Arial" w:eastAsia="Times New Roman" w:hAnsi="Arial" w:cs="Arial"/>
          <w:color w:val="222222"/>
          <w:sz w:val="20"/>
          <w:szCs w:val="20"/>
          <w:shd w:val="clear" w:color="auto" w:fill="FFFFFF"/>
        </w:rPr>
        <w:t>(4), 276-294.</w:t>
      </w:r>
    </w:p>
    <w:p w14:paraId="38E88630" w14:textId="77777777" w:rsidR="000F47A0" w:rsidRPr="00262796" w:rsidRDefault="000F47A0" w:rsidP="000F47A0">
      <w:pPr>
        <w:pStyle w:val="CommentText"/>
      </w:pPr>
    </w:p>
    <w:p w14:paraId="79C89441" w14:textId="63FFD364" w:rsidR="00262796" w:rsidRDefault="00262796">
      <w:pPr>
        <w:pStyle w:val="CommentText"/>
      </w:pPr>
    </w:p>
  </w:comment>
  <w:comment w:id="35" w:author="Jacob Miranda" w:date="2023-09-01T05:52:00Z" w:initials="JM">
    <w:p w14:paraId="2B10EA33" w14:textId="77777777" w:rsidR="00FE3133" w:rsidRDefault="00FE3133" w:rsidP="004F2C83">
      <w:pPr>
        <w:pStyle w:val="CommentText"/>
      </w:pPr>
      <w:r>
        <w:rPr>
          <w:rStyle w:val="CommentReference"/>
        </w:rPr>
        <w:annotationRef/>
      </w:r>
      <w:r>
        <w:t>I did* leave out an r</w:t>
      </w:r>
    </w:p>
  </w:comment>
  <w:comment w:id="40" w:author="Microsoft Office User" w:date="2023-08-10T22:49:00Z" w:initials="MOU">
    <w:p w14:paraId="10A50DEE" w14:textId="5223FEBE" w:rsidR="00944757" w:rsidRDefault="00944757">
      <w:pPr>
        <w:pStyle w:val="CommentText"/>
      </w:pPr>
      <w:r>
        <w:rPr>
          <w:rStyle w:val="CommentReference"/>
        </w:rPr>
        <w:annotationRef/>
      </w:r>
      <w:r>
        <w:t xml:space="preserve">Found here: </w:t>
      </w:r>
      <w:r w:rsidR="00262796">
        <w:t xml:space="preserve">Flaherty, C. (2015). </w:t>
      </w:r>
      <w:r w:rsidR="00262796" w:rsidRPr="00262796">
        <w:rPr>
          <w:i/>
          <w:iCs/>
        </w:rPr>
        <w:t>Flawed Evaluations.</w:t>
      </w:r>
      <w:r w:rsidR="00262796">
        <w:t xml:space="preserve"> Inside Higher Ed. </w:t>
      </w:r>
      <w:r w:rsidRPr="00944757">
        <w:t>https://www.insidehighered.com/news/2015/06/10/aaup-committee-survey-data-raise-questions-effectiveness-student-teaching</w:t>
      </w:r>
    </w:p>
  </w:comment>
  <w:comment w:id="48" w:author="Microsoft Office User" w:date="2023-08-10T22:59:00Z" w:initials="MOU">
    <w:p w14:paraId="650F497D" w14:textId="670B6EFB" w:rsidR="00262796" w:rsidRDefault="00F03311" w:rsidP="00262796">
      <w:pPr>
        <w:spacing w:before="0" w:after="0" w:line="240" w:lineRule="auto"/>
      </w:pPr>
      <w:r>
        <w:rPr>
          <w:rStyle w:val="CommentReference"/>
        </w:rPr>
        <w:annotationRef/>
      </w:r>
      <w:r>
        <w:t xml:space="preserve">Proooobably this: </w:t>
      </w:r>
      <w:r w:rsidR="00262796">
        <w:rPr>
          <w:rFonts w:ascii="Open Sans" w:hAnsi="Open Sans" w:cs="Open Sans"/>
          <w:color w:val="333333"/>
          <w:shd w:val="clear" w:color="auto" w:fill="FFFFFF"/>
        </w:rPr>
        <w:t>Flaherty, C. (2020).</w:t>
      </w:r>
      <w:r w:rsidR="00262796">
        <w:rPr>
          <w:rStyle w:val="apple-converted-space"/>
          <w:rFonts w:ascii="Open Sans" w:hAnsi="Open Sans" w:cs="Open Sans"/>
          <w:color w:val="333333"/>
          <w:shd w:val="clear" w:color="auto" w:fill="FFFFFF"/>
        </w:rPr>
        <w:t> </w:t>
      </w:r>
      <w:r w:rsidR="00262796">
        <w:rPr>
          <w:rStyle w:val="Emphasis"/>
          <w:rFonts w:ascii="Open Sans" w:hAnsi="Open Sans" w:cs="Open Sans"/>
          <w:color w:val="333333"/>
        </w:rPr>
        <w:t>Even ‘valid’ student evaluations are ‘unfair’</w:t>
      </w:r>
      <w:r w:rsidR="00262796">
        <w:rPr>
          <w:rFonts w:ascii="Open Sans" w:hAnsi="Open Sans" w:cs="Open Sans"/>
          <w:color w:val="333333"/>
          <w:shd w:val="clear" w:color="auto" w:fill="FFFFFF"/>
        </w:rPr>
        <w:t>. Inside Higher Ed.</w:t>
      </w:r>
      <w:r w:rsidR="00262796">
        <w:rPr>
          <w:rStyle w:val="apple-converted-space"/>
          <w:rFonts w:ascii="Open Sans" w:hAnsi="Open Sans" w:cs="Open Sans"/>
          <w:color w:val="333333"/>
          <w:shd w:val="clear" w:color="auto" w:fill="FFFFFF"/>
        </w:rPr>
        <w:t> </w:t>
      </w:r>
      <w:hyperlink r:id="rId1" w:history="1">
        <w:r w:rsidR="00262796">
          <w:rPr>
            <w:rStyle w:val="Hyperlink"/>
            <w:rFonts w:ascii="Open Sans" w:hAnsi="Open Sans" w:cs="Open Sans"/>
            <w:color w:val="006ACC"/>
          </w:rPr>
          <w:t>https://www.insidehighered.com/news/2020/02/27/study-student-evaluations-teaching-are-deeply-flawed</w:t>
        </w:r>
      </w:hyperlink>
    </w:p>
    <w:p w14:paraId="63E37A69" w14:textId="168337E3" w:rsidR="00F03311" w:rsidRDefault="00F03311">
      <w:pPr>
        <w:pStyle w:val="CommentText"/>
      </w:pPr>
    </w:p>
  </w:comment>
  <w:comment w:id="61" w:author="Microsoft Office User" w:date="2023-08-15T12:05:00Z" w:initials="MOU">
    <w:p w14:paraId="039CEB83" w14:textId="77777777" w:rsidR="007352A3" w:rsidRPr="007352A3" w:rsidRDefault="002D0373" w:rsidP="007352A3">
      <w:pPr>
        <w:spacing w:before="0" w:after="0" w:line="240" w:lineRule="auto"/>
        <w:rPr>
          <w:rFonts w:eastAsia="Times New Roman" w:cs="Times New Roman"/>
        </w:rPr>
      </w:pPr>
      <w:r>
        <w:rPr>
          <w:rStyle w:val="CommentReference"/>
        </w:rPr>
        <w:annotationRef/>
      </w:r>
      <w:r w:rsidR="007352A3" w:rsidRPr="007352A3">
        <w:rPr>
          <w:rFonts w:ascii="Arial" w:eastAsia="Times New Roman" w:hAnsi="Arial" w:cs="Arial"/>
          <w:color w:val="222222"/>
          <w:sz w:val="20"/>
          <w:szCs w:val="20"/>
          <w:shd w:val="clear" w:color="auto" w:fill="FFFFFF"/>
        </w:rPr>
        <w:t>O'Sullivan, C., Mac an Bhaird, C., Fitzmaurice, O., &amp; Ni Fhlionn, E. (2014). An Irish Mathematics Learning Support Network (IMLSN) Report on Student Evaluation of Mathematics Learning Support: Insights from a large scale multi</w:t>
      </w:r>
      <w:r w:rsidR="007352A3" w:rsidRPr="007352A3">
        <w:rPr>
          <w:rFonts w:ascii="Cambria Math" w:eastAsia="Times New Roman" w:hAnsi="Cambria Math" w:cs="Cambria Math"/>
          <w:color w:val="222222"/>
          <w:sz w:val="20"/>
          <w:szCs w:val="20"/>
          <w:shd w:val="clear" w:color="auto" w:fill="FFFFFF"/>
        </w:rPr>
        <w:t>‐</w:t>
      </w:r>
      <w:r w:rsidR="007352A3" w:rsidRPr="007352A3">
        <w:rPr>
          <w:rFonts w:ascii="Arial" w:eastAsia="Times New Roman" w:hAnsi="Arial" w:cs="Arial"/>
          <w:color w:val="222222"/>
          <w:sz w:val="20"/>
          <w:szCs w:val="20"/>
          <w:shd w:val="clear" w:color="auto" w:fill="FFFFFF"/>
        </w:rPr>
        <w:t>institutional survey.</w:t>
      </w:r>
    </w:p>
    <w:p w14:paraId="14D80090" w14:textId="3603C094" w:rsidR="002D0373" w:rsidRDefault="002D0373">
      <w:pPr>
        <w:pStyle w:val="CommentText"/>
      </w:pPr>
    </w:p>
  </w:comment>
  <w:comment w:id="62" w:author="Microsoft Office User" w:date="2023-08-15T12:08:00Z" w:initials="MOU">
    <w:p w14:paraId="75E4FFF0" w14:textId="729930B9" w:rsidR="00981287" w:rsidRDefault="007352A3" w:rsidP="00814FFD">
      <w:pPr>
        <w:spacing w:before="0" w:after="0" w:line="240" w:lineRule="auto"/>
        <w:rPr>
          <w:rFonts w:ascii="Arial" w:eastAsia="Times New Roman" w:hAnsi="Arial" w:cs="Arial"/>
          <w:color w:val="222222"/>
          <w:sz w:val="20"/>
          <w:szCs w:val="20"/>
          <w:shd w:val="clear" w:color="auto" w:fill="FFFFFF"/>
        </w:rPr>
      </w:pPr>
      <w:r>
        <w:rPr>
          <w:rStyle w:val="CommentReference"/>
        </w:rPr>
        <w:annotationRef/>
      </w:r>
      <w:r w:rsidR="00981287">
        <w:rPr>
          <w:rFonts w:ascii="Arial" w:eastAsia="Times New Roman" w:hAnsi="Arial" w:cs="Arial"/>
          <w:color w:val="222222"/>
          <w:sz w:val="20"/>
          <w:szCs w:val="20"/>
          <w:shd w:val="clear" w:color="auto" w:fill="FFFFFF"/>
        </w:rPr>
        <w:t>This was published online after its initial publication, hence why we have 2008 in-text while the source below says 2000</w:t>
      </w:r>
    </w:p>
    <w:p w14:paraId="1F0F8926" w14:textId="77777777" w:rsidR="00981287" w:rsidRDefault="00981287" w:rsidP="00814FFD">
      <w:pPr>
        <w:spacing w:before="0" w:after="0" w:line="240" w:lineRule="auto"/>
        <w:rPr>
          <w:rFonts w:ascii="Arial" w:eastAsia="Times New Roman" w:hAnsi="Arial" w:cs="Arial"/>
          <w:color w:val="222222"/>
          <w:sz w:val="20"/>
          <w:szCs w:val="20"/>
          <w:shd w:val="clear" w:color="auto" w:fill="FFFFFF"/>
        </w:rPr>
      </w:pPr>
    </w:p>
    <w:p w14:paraId="25B859CC" w14:textId="6D3B82A3" w:rsidR="007352A3" w:rsidRPr="00814FFD" w:rsidRDefault="00814FFD" w:rsidP="00814FFD">
      <w:pPr>
        <w:spacing w:before="0" w:after="0" w:line="240" w:lineRule="auto"/>
        <w:rPr>
          <w:rFonts w:eastAsia="Times New Roman" w:cs="Times New Roman"/>
        </w:rPr>
      </w:pPr>
      <w:r w:rsidRPr="00814FFD">
        <w:rPr>
          <w:rFonts w:ascii="Arial" w:eastAsia="Times New Roman" w:hAnsi="Arial" w:cs="Arial"/>
          <w:color w:val="222222"/>
          <w:sz w:val="20"/>
          <w:szCs w:val="20"/>
          <w:shd w:val="clear" w:color="auto" w:fill="FFFFFF"/>
        </w:rPr>
        <w:t>Wright, R. E. (2000). Student evaluations and consumer orientation of universities. </w:t>
      </w:r>
      <w:r w:rsidRPr="00814FFD">
        <w:rPr>
          <w:rFonts w:ascii="Arial" w:eastAsia="Times New Roman" w:hAnsi="Arial" w:cs="Arial"/>
          <w:i/>
          <w:iCs/>
          <w:color w:val="222222"/>
          <w:sz w:val="20"/>
          <w:szCs w:val="20"/>
        </w:rPr>
        <w:t>Journal of Nonprofit &amp; Public Sector Marketing</w:t>
      </w:r>
      <w:r w:rsidRPr="00814FFD">
        <w:rPr>
          <w:rFonts w:ascii="Arial" w:eastAsia="Times New Roman" w:hAnsi="Arial" w:cs="Arial"/>
          <w:color w:val="222222"/>
          <w:sz w:val="20"/>
          <w:szCs w:val="20"/>
          <w:shd w:val="clear" w:color="auto" w:fill="FFFFFF"/>
        </w:rPr>
        <w:t>, </w:t>
      </w:r>
      <w:r w:rsidRPr="00814FFD">
        <w:rPr>
          <w:rFonts w:ascii="Arial" w:eastAsia="Times New Roman" w:hAnsi="Arial" w:cs="Arial"/>
          <w:i/>
          <w:iCs/>
          <w:color w:val="222222"/>
          <w:sz w:val="20"/>
          <w:szCs w:val="20"/>
        </w:rPr>
        <w:t>8</w:t>
      </w:r>
      <w:r w:rsidRPr="00814FFD">
        <w:rPr>
          <w:rFonts w:ascii="Arial" w:eastAsia="Times New Roman" w:hAnsi="Arial" w:cs="Arial"/>
          <w:color w:val="222222"/>
          <w:sz w:val="20"/>
          <w:szCs w:val="20"/>
          <w:shd w:val="clear" w:color="auto" w:fill="FFFFFF"/>
        </w:rPr>
        <w:t>(1), 33-40.</w:t>
      </w:r>
    </w:p>
  </w:comment>
  <w:comment w:id="63" w:author="Microsoft Office User" w:date="2023-08-15T12:13:00Z" w:initials="MOU">
    <w:p w14:paraId="2BEEC77D" w14:textId="1A052B7C" w:rsidR="00814FFD" w:rsidRDefault="00814FFD">
      <w:pPr>
        <w:pStyle w:val="CommentText"/>
      </w:pPr>
      <w:r>
        <w:rPr>
          <w:rStyle w:val="CommentReference"/>
        </w:rPr>
        <w:annotationRef/>
      </w:r>
      <w:r w:rsidR="004651D2">
        <w:t>No idea – you’ll have to ask Jacob about this one.</w:t>
      </w:r>
    </w:p>
  </w:comment>
  <w:comment w:id="64" w:author="Jacob Miranda" w:date="2023-09-01T06:09:00Z" w:initials="JM">
    <w:p w14:paraId="2B4CB858" w14:textId="77777777" w:rsidR="00E4539C" w:rsidRDefault="00E4539C" w:rsidP="00E16990">
      <w:pPr>
        <w:pStyle w:val="CommentText"/>
      </w:pPr>
      <w:r>
        <w:rPr>
          <w:rStyle w:val="CommentReference"/>
        </w:rPr>
        <w:annotationRef/>
      </w:r>
      <w:r>
        <w:rPr>
          <w:color w:val="333333"/>
        </w:rPr>
        <w:t>Becker, W. E. , Bosshardt, W. , &amp; Watts, M. (2012). How departments of economics evaluate teaching. </w:t>
      </w:r>
      <w:r>
        <w:rPr>
          <w:i/>
          <w:iCs/>
          <w:color w:val="333333"/>
        </w:rPr>
        <w:t>The Journal of Economic Education</w:t>
      </w:r>
      <w:r>
        <w:rPr>
          <w:color w:val="333333"/>
        </w:rPr>
        <w:t> , </w:t>
      </w:r>
      <w:r>
        <w:rPr>
          <w:i/>
          <w:iCs/>
          <w:color w:val="333333"/>
        </w:rPr>
        <w:t>43</w:t>
      </w:r>
      <w:r>
        <w:rPr>
          <w:color w:val="333333"/>
        </w:rPr>
        <w:t> , 325–333.10.1080/00220485.2012.686826  </w:t>
      </w:r>
      <w:r>
        <w:t xml:space="preserve"> </w:t>
      </w:r>
    </w:p>
  </w:comment>
  <w:comment w:id="65" w:author="Microsoft Office User" w:date="2023-08-15T12:29:00Z" w:initials="MOU">
    <w:p w14:paraId="60F74A71" w14:textId="697A05D9" w:rsidR="004651D2" w:rsidRDefault="004651D2">
      <w:pPr>
        <w:pStyle w:val="CommentText"/>
      </w:pPr>
      <w:r>
        <w:rPr>
          <w:rStyle w:val="CommentReference"/>
        </w:rPr>
        <w:annotationRef/>
      </w:r>
      <w:r w:rsidR="000F47A0">
        <w:t>Likely this:</w:t>
      </w:r>
    </w:p>
    <w:p w14:paraId="4FB1827E" w14:textId="77777777" w:rsidR="000F47A0" w:rsidRDefault="000F47A0">
      <w:pPr>
        <w:pStyle w:val="CommentText"/>
      </w:pPr>
    </w:p>
    <w:p w14:paraId="5361F100" w14:textId="6F982133" w:rsidR="000F47A0" w:rsidRPr="000F47A0" w:rsidRDefault="000F47A0" w:rsidP="000F47A0">
      <w:pPr>
        <w:spacing w:before="0" w:after="0" w:line="240" w:lineRule="auto"/>
        <w:rPr>
          <w:rFonts w:eastAsia="Times New Roman" w:cs="Times New Roman"/>
        </w:rPr>
      </w:pPr>
      <w:r w:rsidRPr="000F47A0">
        <w:rPr>
          <w:rFonts w:ascii="Arial" w:eastAsia="Times New Roman" w:hAnsi="Arial" w:cs="Arial"/>
          <w:color w:val="222222"/>
          <w:sz w:val="20"/>
          <w:szCs w:val="20"/>
          <w:shd w:val="clear" w:color="auto" w:fill="FFFFFF"/>
        </w:rPr>
        <w:t>Stroebe, W. (2019). Excellence or ease? Exploring student evaluations of teaching. </w:t>
      </w:r>
      <w:r w:rsidRPr="000F47A0">
        <w:rPr>
          <w:rFonts w:ascii="Arial" w:eastAsia="Times New Roman" w:hAnsi="Arial" w:cs="Arial"/>
          <w:i/>
          <w:iCs/>
          <w:color w:val="222222"/>
          <w:sz w:val="20"/>
          <w:szCs w:val="20"/>
        </w:rPr>
        <w:t>Psychologist</w:t>
      </w:r>
      <w:r w:rsidRPr="000F47A0">
        <w:rPr>
          <w:rFonts w:ascii="Arial" w:eastAsia="Times New Roman" w:hAnsi="Arial" w:cs="Arial"/>
          <w:color w:val="222222"/>
          <w:sz w:val="20"/>
          <w:szCs w:val="20"/>
          <w:shd w:val="clear" w:color="auto" w:fill="FFFFFF"/>
        </w:rPr>
        <w:t>, </w:t>
      </w:r>
      <w:r w:rsidRPr="000F47A0">
        <w:rPr>
          <w:rFonts w:ascii="Arial" w:eastAsia="Times New Roman" w:hAnsi="Arial" w:cs="Arial"/>
          <w:i/>
          <w:iCs/>
          <w:color w:val="222222"/>
          <w:sz w:val="20"/>
          <w:szCs w:val="20"/>
        </w:rPr>
        <w:t>32</w:t>
      </w:r>
      <w:r w:rsidRPr="000F47A0">
        <w:rPr>
          <w:rFonts w:ascii="Arial" w:eastAsia="Times New Roman" w:hAnsi="Arial" w:cs="Arial"/>
          <w:color w:val="222222"/>
          <w:sz w:val="20"/>
          <w:szCs w:val="20"/>
          <w:shd w:val="clear" w:color="auto" w:fill="FFFFFF"/>
        </w:rPr>
        <w:t>, 50-52.</w:t>
      </w:r>
    </w:p>
  </w:comment>
  <w:comment w:id="71" w:author="Microsoft Office User" w:date="2023-08-10T23:12:00Z" w:initials="MOU">
    <w:p w14:paraId="71FDE4C7" w14:textId="0EE4C3AA" w:rsidR="00BD3A70" w:rsidRPr="00EB3088" w:rsidRDefault="00BD3A70" w:rsidP="00BD3A70">
      <w:pPr>
        <w:spacing w:before="0" w:after="0" w:line="240" w:lineRule="auto"/>
        <w:rPr>
          <w:rFonts w:eastAsia="Times New Roman" w:cs="Times New Roman"/>
        </w:rPr>
      </w:pPr>
      <w:r>
        <w:rPr>
          <w:rStyle w:val="CommentReference"/>
        </w:rPr>
        <w:annotationRef/>
      </w:r>
      <w:r w:rsidRPr="00EB3088">
        <w:rPr>
          <w:rFonts w:ascii="Arial" w:eastAsia="Times New Roman" w:hAnsi="Arial" w:cs="Arial"/>
          <w:color w:val="222222"/>
          <w:sz w:val="20"/>
          <w:szCs w:val="20"/>
          <w:shd w:val="clear" w:color="auto" w:fill="FFFFFF"/>
        </w:rPr>
        <w:t xml:space="preserve">Dunn, K. A., Hooks, K. L., &amp; </w:t>
      </w:r>
      <w:r w:rsidRPr="00EB3088">
        <w:rPr>
          <w:rFonts w:ascii="Arial" w:eastAsia="Times New Roman" w:hAnsi="Arial" w:cs="Arial"/>
          <w:color w:val="222222"/>
          <w:sz w:val="20"/>
          <w:szCs w:val="20"/>
          <w:shd w:val="clear" w:color="auto" w:fill="FFFFFF"/>
        </w:rPr>
        <w:t>Kohlbeck, M. J. (2016). Preparing future accounting faculty members to teach. </w:t>
      </w:r>
      <w:r w:rsidRPr="00EB3088">
        <w:rPr>
          <w:rFonts w:ascii="Arial" w:eastAsia="Times New Roman" w:hAnsi="Arial" w:cs="Arial"/>
          <w:i/>
          <w:iCs/>
          <w:color w:val="222222"/>
          <w:sz w:val="20"/>
          <w:szCs w:val="20"/>
        </w:rPr>
        <w:t>Issues in Accounting Education</w:t>
      </w:r>
      <w:r w:rsidRPr="00EB3088">
        <w:rPr>
          <w:rFonts w:ascii="Arial" w:eastAsia="Times New Roman" w:hAnsi="Arial" w:cs="Arial"/>
          <w:color w:val="222222"/>
          <w:sz w:val="20"/>
          <w:szCs w:val="20"/>
          <w:shd w:val="clear" w:color="auto" w:fill="FFFFFF"/>
        </w:rPr>
        <w:t>, </w:t>
      </w:r>
      <w:r w:rsidRPr="00EB3088">
        <w:rPr>
          <w:rFonts w:ascii="Arial" w:eastAsia="Times New Roman" w:hAnsi="Arial" w:cs="Arial"/>
          <w:i/>
          <w:iCs/>
          <w:color w:val="222222"/>
          <w:sz w:val="20"/>
          <w:szCs w:val="20"/>
        </w:rPr>
        <w:t>31</w:t>
      </w:r>
      <w:r w:rsidRPr="00EB3088">
        <w:rPr>
          <w:rFonts w:ascii="Arial" w:eastAsia="Times New Roman" w:hAnsi="Arial" w:cs="Arial"/>
          <w:color w:val="222222"/>
          <w:sz w:val="20"/>
          <w:szCs w:val="20"/>
          <w:shd w:val="clear" w:color="auto" w:fill="FFFFFF"/>
        </w:rPr>
        <w:t>(2), 155-170.</w:t>
      </w:r>
    </w:p>
    <w:p w14:paraId="343EACDD" w14:textId="77777777" w:rsidR="00BD3A70" w:rsidRDefault="00BD3A70" w:rsidP="00BD3A70">
      <w:pPr>
        <w:pStyle w:val="CommentText"/>
      </w:pPr>
    </w:p>
  </w:comment>
  <w:comment w:id="73" w:author="Microsoft Office User" w:date="2023-08-15T12:41:00Z" w:initials="MOU">
    <w:p w14:paraId="3C450626" w14:textId="1E489BA1" w:rsidR="00981287" w:rsidRDefault="007E1C82">
      <w:pPr>
        <w:pStyle w:val="CommentText"/>
      </w:pPr>
      <w:r>
        <w:rPr>
          <w:rStyle w:val="CommentReference"/>
        </w:rPr>
        <w:annotationRef/>
      </w:r>
      <w:r w:rsidR="00981287">
        <w:t xml:space="preserve">From this article. I don’t know if we can use this given it’s an opinion piece, but I mean: </w:t>
      </w:r>
    </w:p>
    <w:p w14:paraId="73463F0F" w14:textId="77777777" w:rsidR="00981287" w:rsidRDefault="00981287">
      <w:pPr>
        <w:pStyle w:val="CommentText"/>
      </w:pPr>
    </w:p>
    <w:p w14:paraId="07A6EA9E" w14:textId="3F09BA8B" w:rsidR="007E1C82" w:rsidRDefault="00981287">
      <w:pPr>
        <w:pStyle w:val="CommentText"/>
      </w:pPr>
      <w:r w:rsidRPr="00981287">
        <w:t>https://www.nytimes.com/roomfordebate/2015/12/16/is-it-fair-to-rate-professors-online/ratings-of-professors-help-college-students-make-good-decisions</w:t>
      </w:r>
    </w:p>
  </w:comment>
  <w:comment w:id="92" w:author="Microsoft Office User" w:date="2023-08-15T12:46:00Z" w:initials="MOU">
    <w:p w14:paraId="53372B5E" w14:textId="77777777" w:rsidR="00981287" w:rsidRDefault="00981287">
      <w:pPr>
        <w:pStyle w:val="CommentText"/>
      </w:pPr>
      <w:r>
        <w:rPr>
          <w:rStyle w:val="CommentReference"/>
        </w:rPr>
        <w:annotationRef/>
      </w:r>
      <w:r w:rsidR="00211FEF">
        <w:t>Same reasoning as above</w:t>
      </w:r>
    </w:p>
    <w:p w14:paraId="1BBE77FA" w14:textId="77777777" w:rsidR="00211FEF" w:rsidRDefault="00211FEF">
      <w:pPr>
        <w:pStyle w:val="CommentText"/>
      </w:pPr>
    </w:p>
    <w:p w14:paraId="50675A57" w14:textId="77777777" w:rsidR="00211FEF" w:rsidRPr="00211FEF" w:rsidRDefault="00211FEF" w:rsidP="00211FEF">
      <w:pPr>
        <w:spacing w:before="0" w:after="0" w:line="240" w:lineRule="auto"/>
        <w:rPr>
          <w:rFonts w:eastAsia="Times New Roman" w:cs="Times New Roman"/>
        </w:rPr>
      </w:pPr>
      <w:r w:rsidRPr="00211FEF">
        <w:rPr>
          <w:rFonts w:ascii="Arial" w:eastAsia="Times New Roman" w:hAnsi="Arial" w:cs="Arial"/>
          <w:color w:val="222222"/>
          <w:sz w:val="20"/>
          <w:szCs w:val="20"/>
          <w:shd w:val="clear" w:color="auto" w:fill="FFFFFF"/>
        </w:rPr>
        <w:t>Wright, R. E. (2000). Student evaluations and consumer orientation of universities. </w:t>
      </w:r>
      <w:r w:rsidRPr="00211FEF">
        <w:rPr>
          <w:rFonts w:ascii="Arial" w:eastAsia="Times New Roman" w:hAnsi="Arial" w:cs="Arial"/>
          <w:i/>
          <w:iCs/>
          <w:color w:val="222222"/>
          <w:sz w:val="20"/>
          <w:szCs w:val="20"/>
        </w:rPr>
        <w:t>Journal of Nonprofit &amp; Public Sector Marketing</w:t>
      </w:r>
      <w:r w:rsidRPr="00211FEF">
        <w:rPr>
          <w:rFonts w:ascii="Arial" w:eastAsia="Times New Roman" w:hAnsi="Arial" w:cs="Arial"/>
          <w:color w:val="222222"/>
          <w:sz w:val="20"/>
          <w:szCs w:val="20"/>
          <w:shd w:val="clear" w:color="auto" w:fill="FFFFFF"/>
        </w:rPr>
        <w:t>, </w:t>
      </w:r>
      <w:r w:rsidRPr="00211FEF">
        <w:rPr>
          <w:rFonts w:ascii="Arial" w:eastAsia="Times New Roman" w:hAnsi="Arial" w:cs="Arial"/>
          <w:i/>
          <w:iCs/>
          <w:color w:val="222222"/>
          <w:sz w:val="20"/>
          <w:szCs w:val="20"/>
        </w:rPr>
        <w:t>8</w:t>
      </w:r>
      <w:r w:rsidRPr="00211FEF">
        <w:rPr>
          <w:rFonts w:ascii="Arial" w:eastAsia="Times New Roman" w:hAnsi="Arial" w:cs="Arial"/>
          <w:color w:val="222222"/>
          <w:sz w:val="20"/>
          <w:szCs w:val="20"/>
          <w:shd w:val="clear" w:color="auto" w:fill="FFFFFF"/>
        </w:rPr>
        <w:t>(1), 33-40.</w:t>
      </w:r>
    </w:p>
    <w:p w14:paraId="79EF2848" w14:textId="06879DD4" w:rsidR="00211FEF" w:rsidRDefault="00211FEF">
      <w:pPr>
        <w:pStyle w:val="CommentText"/>
      </w:pPr>
    </w:p>
  </w:comment>
  <w:comment w:id="102" w:author="Jacob Miranda" w:date="2023-09-01T06:29:00Z" w:initials="JM">
    <w:p w14:paraId="370AA280" w14:textId="77777777" w:rsidR="00C759A8" w:rsidRDefault="00C759A8" w:rsidP="00956064">
      <w:pPr>
        <w:pStyle w:val="CommentText"/>
      </w:pPr>
      <w:r>
        <w:rPr>
          <w:rStyle w:val="CommentReference"/>
        </w:rPr>
        <w:annotationRef/>
      </w:r>
      <w:r>
        <w:t>Do we mean: More reliable/valid, less prone to bias? This sentence confused me as I re-read it.</w:t>
      </w:r>
    </w:p>
  </w:comment>
  <w:comment w:id="142" w:author="Jacob Miranda" w:date="2023-09-01T07:20:00Z" w:initials="JM">
    <w:p w14:paraId="724FD232" w14:textId="77777777" w:rsidR="00D6453C" w:rsidRDefault="00D6453C">
      <w:pPr>
        <w:pStyle w:val="CommentText"/>
      </w:pPr>
      <w:r>
        <w:rPr>
          <w:rStyle w:val="CommentReference"/>
        </w:rPr>
        <w:annotationRef/>
      </w:r>
      <w:r>
        <w:t>I believe we should also interpret these correlations -&gt; work by Lovakov and Agaullinna (2021) that look at 25th/50th/75th percentiles. What do you think?</w:t>
      </w:r>
    </w:p>
    <w:p w14:paraId="7B3FC24B" w14:textId="77777777" w:rsidR="00D6453C" w:rsidRDefault="00D6453C">
      <w:pPr>
        <w:pStyle w:val="CommentText"/>
      </w:pPr>
    </w:p>
    <w:p w14:paraId="3584EFB5" w14:textId="77777777" w:rsidR="00D6453C" w:rsidRDefault="00D6453C" w:rsidP="00737E0B">
      <w:pPr>
        <w:pStyle w:val="CommentText"/>
      </w:pPr>
      <w:r>
        <w:t xml:space="preserve">Analysis of empirically derived distributions of 12,170 correlation coefficients and 6,447 Cohen's d statistics extracted from studies included in 134 published meta-analyses revealed that the 25th, 50th, and 75th percentiles corresponded to correlation coefficient values of 0.12, 0.24, and 0.41 and to Cohen's d values of 0.15, 0.36, and 0.65 respectively. T </w:t>
      </w:r>
    </w:p>
  </w:comment>
  <w:comment w:id="143" w:author="Jacob Miranda" w:date="2023-09-01T07:21:00Z" w:initials="JM">
    <w:p w14:paraId="46D4C5B0" w14:textId="77777777" w:rsidR="00D6453C" w:rsidRDefault="00D6453C" w:rsidP="003511D4">
      <w:pPr>
        <w:pStyle w:val="CommentText"/>
      </w:pPr>
      <w:r>
        <w:rPr>
          <w:rStyle w:val="CommentReference"/>
        </w:rPr>
        <w:annotationRef/>
      </w:r>
      <w:r>
        <w:t>Gives us how 'acceptable' these metrics are compared to  general effects we see in psychology? Or nah?</w:t>
      </w:r>
    </w:p>
  </w:comment>
  <w:comment w:id="144" w:author="Jacob Miranda" w:date="2023-09-01T07:22:00Z" w:initials="JM">
    <w:p w14:paraId="77BB575E" w14:textId="77777777" w:rsidR="00C45141" w:rsidRDefault="00C45141" w:rsidP="00660A20">
      <w:pPr>
        <w:pStyle w:val="CommentText"/>
      </w:pPr>
      <w:r>
        <w:rPr>
          <w:rStyle w:val="CommentReference"/>
        </w:rPr>
        <w:annotationRef/>
      </w:r>
      <w:r>
        <w:t>Could impact implications: Look within a single classroom/semester SET. But don't average SETs across different courses or from across different times as reliability then gets cut in half at least?</w:t>
      </w:r>
    </w:p>
  </w:comment>
  <w:comment w:id="155" w:author="Jacob Miranda" w:date="2023-09-01T07:25:00Z" w:initials="JM">
    <w:p w14:paraId="28710114" w14:textId="77777777" w:rsidR="00100F1A" w:rsidRDefault="00100F1A">
      <w:pPr>
        <w:pStyle w:val="CommentText"/>
      </w:pPr>
      <w:r>
        <w:rPr>
          <w:rStyle w:val="CommentReference"/>
        </w:rPr>
        <w:annotationRef/>
      </w:r>
      <w:r>
        <w:t>IDK, when looking at the beta is -0.004. Should we interpret that effect as too small to matter? (aka basically null).</w:t>
      </w:r>
    </w:p>
    <w:p w14:paraId="12432207" w14:textId="77777777" w:rsidR="00100F1A" w:rsidRDefault="00100F1A">
      <w:pPr>
        <w:pStyle w:val="CommentText"/>
      </w:pPr>
    </w:p>
    <w:p w14:paraId="0BA510BD" w14:textId="77777777" w:rsidR="00100F1A" w:rsidRDefault="00100F1A" w:rsidP="008527C8">
      <w:pPr>
        <w:pStyle w:val="CommentText"/>
      </w:pPr>
      <w:r>
        <w:t xml:space="preserve">Or do we say, "Greater teaching experience does not predict changes in the SET consistency, *and if a such a trend does exist, our data supports that SETs become </w:t>
      </w:r>
      <w:r>
        <w:rPr>
          <w:i/>
          <w:iCs/>
        </w:rPr>
        <w:t xml:space="preserve">more </w:t>
      </w:r>
      <w:r>
        <w:t>unreliable.</w:t>
      </w:r>
    </w:p>
  </w:comment>
  <w:comment w:id="168" w:author="Jacob Miranda" w:date="2023-09-01T07:39:00Z" w:initials="JM">
    <w:p w14:paraId="3905C46B" w14:textId="77777777" w:rsidR="000F7E4D" w:rsidRDefault="000F7E4D" w:rsidP="003A101C">
      <w:pPr>
        <w:pStyle w:val="CommentText"/>
      </w:pPr>
      <w:r>
        <w:rPr>
          <w:rStyle w:val="CommentReference"/>
        </w:rPr>
        <w:annotationRef/>
      </w:r>
      <w:r>
        <w:t>This seems good for RQ2 - 4. What should we same about the (at least im interpretging) high reliability for samexsamexsame according to psych benchmarks?</w:t>
      </w:r>
    </w:p>
  </w:comment>
  <w:comment w:id="171" w:author="Jacob Miranda" w:date="2023-09-01T07:44:00Z" w:initials="JM">
    <w:p w14:paraId="56CF823E" w14:textId="77777777" w:rsidR="00045128" w:rsidRDefault="00045128" w:rsidP="00403C76">
      <w:pPr>
        <w:pStyle w:val="CommentText"/>
      </w:pPr>
      <w:r>
        <w:rPr>
          <w:rStyle w:val="CommentReference"/>
        </w:rPr>
        <w:annotationRef/>
      </w:r>
      <w:r>
        <w:t>Should we add a section separate from the high-stakes administrative decision component? Specifically I'm thinking of people who may argue that there's no point in collecting SETs at all if it's just uni-modal collection.  For example, could it still be used for reflection and personal/professional development for the instructor for that one class in that one semester and see how they can refine their course design?</w:t>
      </w:r>
    </w:p>
  </w:comment>
  <w:comment w:id="172" w:author="Jacob Miranda" w:date="2023-09-01T07:47:00Z" w:initials="JM">
    <w:p w14:paraId="66F7018E" w14:textId="77777777" w:rsidR="00911F6F" w:rsidRDefault="00911F6F" w:rsidP="00AA7DB1">
      <w:pPr>
        <w:pStyle w:val="CommentText"/>
      </w:pPr>
      <w:r>
        <w:rPr>
          <w:rStyle w:val="CommentReference"/>
        </w:rPr>
        <w:annotationRef/>
      </w:r>
      <w:r>
        <w:t>Should we also have specific future directions recommendations?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F571D5" w15:done="0"/>
  <w15:commentEx w15:paraId="79C89441" w15:done="0"/>
  <w15:commentEx w15:paraId="2B10EA33" w15:paraIdParent="79C89441" w15:done="0"/>
  <w15:commentEx w15:paraId="10A50DEE" w15:done="0"/>
  <w15:commentEx w15:paraId="63E37A69" w15:done="0"/>
  <w15:commentEx w15:paraId="14D80090" w15:done="0"/>
  <w15:commentEx w15:paraId="25B859CC" w15:done="0"/>
  <w15:commentEx w15:paraId="2BEEC77D" w15:done="0"/>
  <w15:commentEx w15:paraId="2B4CB858" w15:paraIdParent="2BEEC77D" w15:done="0"/>
  <w15:commentEx w15:paraId="5361F100" w15:done="0"/>
  <w15:commentEx w15:paraId="343EACDD" w15:done="0"/>
  <w15:commentEx w15:paraId="07A6EA9E" w15:done="0"/>
  <w15:commentEx w15:paraId="79EF2848" w15:done="0"/>
  <w15:commentEx w15:paraId="370AA280" w15:done="0"/>
  <w15:commentEx w15:paraId="3584EFB5" w15:done="0"/>
  <w15:commentEx w15:paraId="46D4C5B0" w15:paraIdParent="3584EFB5" w15:done="0"/>
  <w15:commentEx w15:paraId="77BB575E" w15:paraIdParent="3584EFB5" w15:done="0"/>
  <w15:commentEx w15:paraId="0BA510BD" w15:done="0"/>
  <w15:commentEx w15:paraId="3905C46B" w15:done="0"/>
  <w15:commentEx w15:paraId="56CF823E" w15:done="0"/>
  <w15:commentEx w15:paraId="66F7018E" w15:paraIdParent="56CF82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FBAA" w16cex:dateUtc="2023-08-15T18:27:00Z"/>
  <w16cex:commentExtensible w16cex:durableId="287FE561" w16cex:dateUtc="2023-08-11T03:38:00Z"/>
  <w16cex:commentExtensible w16cex:durableId="289BFAA1" w16cex:dateUtc="2023-09-01T12:52:00Z"/>
  <w16cex:commentExtensible w16cex:durableId="287FE7DE" w16cex:dateUtc="2023-08-11T03:49:00Z"/>
  <w16cex:commentExtensible w16cex:durableId="287FEA6B" w16cex:dateUtc="2023-08-11T03:59:00Z"/>
  <w16cex:commentExtensible w16cex:durableId="2885E86D" w16cex:dateUtc="2023-08-15T17:05:00Z"/>
  <w16cex:commentExtensible w16cex:durableId="2885E94E" w16cex:dateUtc="2023-08-15T17:08:00Z"/>
  <w16cex:commentExtensible w16cex:durableId="2885EA80" w16cex:dateUtc="2023-08-15T17:13:00Z"/>
  <w16cex:commentExtensible w16cex:durableId="289BFE93" w16cex:dateUtc="2023-09-01T13:09:00Z"/>
  <w16cex:commentExtensible w16cex:durableId="2885EE2C" w16cex:dateUtc="2023-08-15T17:29:00Z"/>
  <w16cex:commentExtensible w16cex:durableId="287FED4F" w16cex:dateUtc="2023-08-11T04:12:00Z"/>
  <w16cex:commentExtensible w16cex:durableId="2885F0E7" w16cex:dateUtc="2023-08-15T17:41:00Z"/>
  <w16cex:commentExtensible w16cex:durableId="2885F219" w16cex:dateUtc="2023-08-15T17:46:00Z"/>
  <w16cex:commentExtensible w16cex:durableId="289C0332" w16cex:dateUtc="2023-09-01T13:29:00Z"/>
  <w16cex:commentExtensible w16cex:durableId="289C0F57" w16cex:dateUtc="2023-09-01T14:20:00Z"/>
  <w16cex:commentExtensible w16cex:durableId="289C0F7E" w16cex:dateUtc="2023-09-01T14:21:00Z"/>
  <w16cex:commentExtensible w16cex:durableId="289C0FC3" w16cex:dateUtc="2023-09-01T14:22:00Z"/>
  <w16cex:commentExtensible w16cex:durableId="289C1066" w16cex:dateUtc="2023-09-01T14:25:00Z"/>
  <w16cex:commentExtensible w16cex:durableId="289C13B3" w16cex:dateUtc="2023-09-01T14:39:00Z"/>
  <w16cex:commentExtensible w16cex:durableId="289C14F0" w16cex:dateUtc="2023-09-01T14:44:00Z"/>
  <w16cex:commentExtensible w16cex:durableId="289C1579" w16cex:dateUtc="2023-09-01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F571D5" w16cid:durableId="2885FBAA"/>
  <w16cid:commentId w16cid:paraId="79C89441" w16cid:durableId="287FE561"/>
  <w16cid:commentId w16cid:paraId="2B10EA33" w16cid:durableId="289BFAA1"/>
  <w16cid:commentId w16cid:paraId="10A50DEE" w16cid:durableId="287FE7DE"/>
  <w16cid:commentId w16cid:paraId="63E37A69" w16cid:durableId="287FEA6B"/>
  <w16cid:commentId w16cid:paraId="14D80090" w16cid:durableId="2885E86D"/>
  <w16cid:commentId w16cid:paraId="25B859CC" w16cid:durableId="2885E94E"/>
  <w16cid:commentId w16cid:paraId="2BEEC77D" w16cid:durableId="2885EA80"/>
  <w16cid:commentId w16cid:paraId="2B4CB858" w16cid:durableId="289BFE93"/>
  <w16cid:commentId w16cid:paraId="5361F100" w16cid:durableId="2885EE2C"/>
  <w16cid:commentId w16cid:paraId="343EACDD" w16cid:durableId="287FED4F"/>
  <w16cid:commentId w16cid:paraId="07A6EA9E" w16cid:durableId="2885F0E7"/>
  <w16cid:commentId w16cid:paraId="79EF2848" w16cid:durableId="2885F219"/>
  <w16cid:commentId w16cid:paraId="370AA280" w16cid:durableId="289C0332"/>
  <w16cid:commentId w16cid:paraId="3584EFB5" w16cid:durableId="289C0F57"/>
  <w16cid:commentId w16cid:paraId="46D4C5B0" w16cid:durableId="289C0F7E"/>
  <w16cid:commentId w16cid:paraId="77BB575E" w16cid:durableId="289C0FC3"/>
  <w16cid:commentId w16cid:paraId="0BA510BD" w16cid:durableId="289C1066"/>
  <w16cid:commentId w16cid:paraId="3905C46B" w16cid:durableId="289C13B3"/>
  <w16cid:commentId w16cid:paraId="56CF823E" w16cid:durableId="289C14F0"/>
  <w16cid:commentId w16cid:paraId="66F7018E" w16cid:durableId="289C1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4DCE" w14:textId="77777777" w:rsidR="00F37E55" w:rsidRDefault="00F37E55">
      <w:pPr>
        <w:spacing w:before="0" w:after="0" w:line="240" w:lineRule="auto"/>
      </w:pPr>
      <w:r>
        <w:separator/>
      </w:r>
    </w:p>
  </w:endnote>
  <w:endnote w:type="continuationSeparator" w:id="0">
    <w:p w14:paraId="094487BC" w14:textId="77777777" w:rsidR="00F37E55" w:rsidRDefault="00F37E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2D28E" w14:textId="77777777" w:rsidR="00F37E55" w:rsidRDefault="00F37E55">
      <w:r>
        <w:separator/>
      </w:r>
    </w:p>
  </w:footnote>
  <w:footnote w:type="continuationSeparator" w:id="0">
    <w:p w14:paraId="70E54FD6" w14:textId="77777777" w:rsidR="00F37E55" w:rsidRDefault="00F37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73BC9EFE" w14:textId="77777777" w:rsidR="00AF36ED" w:rsidRDefault="00A2621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C6924" w14:textId="77777777" w:rsidR="00AF36ED" w:rsidRDefault="00911F6F"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3C48E3FF" w14:textId="77777777" w:rsidR="00AF36ED" w:rsidRDefault="00A2621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5F81C8" w14:textId="77777777" w:rsidR="00AF36ED" w:rsidRPr="00A05772" w:rsidRDefault="00A26210" w:rsidP="00572FF5">
    <w:pPr>
      <w:pStyle w:val="Header"/>
      <w:ind w:right="357"/>
    </w:pPr>
    <w:r>
      <w:t>RELIABILITY EVALUATIONS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0BF98DFA" w14:textId="77777777" w:rsidR="00DA0F6A" w:rsidRDefault="00A2621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86192" w14:textId="77777777" w:rsidR="00DA0F6A" w:rsidRDefault="00A26210" w:rsidP="00DA0F6A">
    <w:pPr>
      <w:pStyle w:val="Header"/>
      <w:ind w:right="360"/>
    </w:pPr>
    <w:r>
      <w:t>Running head: RELIABILITY EVALUATIONS</w:t>
    </w:r>
  </w:p>
  <w:p w14:paraId="45540F41" w14:textId="77777777" w:rsidR="00CB20D0" w:rsidRPr="00A05772" w:rsidRDefault="00911F6F"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C8EF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4EF0C6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89203303">
    <w:abstractNumId w:val="13"/>
  </w:num>
  <w:num w:numId="2" w16cid:durableId="1692873029">
    <w:abstractNumId w:val="13"/>
  </w:num>
  <w:num w:numId="3" w16cid:durableId="1850874275">
    <w:abstractNumId w:val="14"/>
  </w:num>
  <w:num w:numId="4" w16cid:durableId="1909149862">
    <w:abstractNumId w:val="1"/>
  </w:num>
  <w:num w:numId="5" w16cid:durableId="1466117828">
    <w:abstractNumId w:val="2"/>
  </w:num>
  <w:num w:numId="6" w16cid:durableId="596862432">
    <w:abstractNumId w:val="3"/>
  </w:num>
  <w:num w:numId="7" w16cid:durableId="129174870">
    <w:abstractNumId w:val="4"/>
  </w:num>
  <w:num w:numId="8" w16cid:durableId="1415854589">
    <w:abstractNumId w:val="9"/>
  </w:num>
  <w:num w:numId="9" w16cid:durableId="857542385">
    <w:abstractNumId w:val="5"/>
  </w:num>
  <w:num w:numId="10" w16cid:durableId="1360009748">
    <w:abstractNumId w:val="6"/>
  </w:num>
  <w:num w:numId="11" w16cid:durableId="1411653990">
    <w:abstractNumId w:val="7"/>
  </w:num>
  <w:num w:numId="12" w16cid:durableId="589587046">
    <w:abstractNumId w:val="8"/>
  </w:num>
  <w:num w:numId="13" w16cid:durableId="1107189341">
    <w:abstractNumId w:val="10"/>
  </w:num>
  <w:num w:numId="14" w16cid:durableId="746343581">
    <w:abstractNumId w:val="14"/>
  </w:num>
  <w:num w:numId="15" w16cid:durableId="1290745803">
    <w:abstractNumId w:val="0"/>
  </w:num>
  <w:num w:numId="16" w16cid:durableId="1094935748">
    <w:abstractNumId w:val="0"/>
  </w:num>
  <w:num w:numId="17" w16cid:durableId="1991670959">
    <w:abstractNumId w:val="11"/>
  </w:num>
  <w:num w:numId="18" w16cid:durableId="15635611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Miranda">
    <w15:presenceInfo w15:providerId="Windows Live" w15:userId="61d45e904d3715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4C6C"/>
    <w:rsid w:val="00045128"/>
    <w:rsid w:val="00084EB3"/>
    <w:rsid w:val="000927A1"/>
    <w:rsid w:val="000A696E"/>
    <w:rsid w:val="000E7FC2"/>
    <w:rsid w:val="000F396A"/>
    <w:rsid w:val="000F47A0"/>
    <w:rsid w:val="000F5B51"/>
    <w:rsid w:val="000F7E4D"/>
    <w:rsid w:val="00100F1A"/>
    <w:rsid w:val="00117687"/>
    <w:rsid w:val="001272BD"/>
    <w:rsid w:val="00175844"/>
    <w:rsid w:val="001968AC"/>
    <w:rsid w:val="00197C1E"/>
    <w:rsid w:val="001A23A9"/>
    <w:rsid w:val="001A5CD7"/>
    <w:rsid w:val="001C4D96"/>
    <w:rsid w:val="00211FEF"/>
    <w:rsid w:val="00254F1C"/>
    <w:rsid w:val="00262796"/>
    <w:rsid w:val="00280D50"/>
    <w:rsid w:val="002D0373"/>
    <w:rsid w:val="0030482F"/>
    <w:rsid w:val="003512C2"/>
    <w:rsid w:val="003666D0"/>
    <w:rsid w:val="00382DDF"/>
    <w:rsid w:val="003C3869"/>
    <w:rsid w:val="003E7EDA"/>
    <w:rsid w:val="004557D0"/>
    <w:rsid w:val="004651D2"/>
    <w:rsid w:val="0048361E"/>
    <w:rsid w:val="004B0496"/>
    <w:rsid w:val="004B73AC"/>
    <w:rsid w:val="004F2679"/>
    <w:rsid w:val="005060AE"/>
    <w:rsid w:val="0056360A"/>
    <w:rsid w:val="00565561"/>
    <w:rsid w:val="005738C7"/>
    <w:rsid w:val="00573B19"/>
    <w:rsid w:val="005D245D"/>
    <w:rsid w:val="005E007A"/>
    <w:rsid w:val="00637479"/>
    <w:rsid w:val="00660081"/>
    <w:rsid w:val="00666371"/>
    <w:rsid w:val="0067543B"/>
    <w:rsid w:val="00685E4E"/>
    <w:rsid w:val="006908A1"/>
    <w:rsid w:val="006917A9"/>
    <w:rsid w:val="006A4354"/>
    <w:rsid w:val="006A672A"/>
    <w:rsid w:val="006B6F4F"/>
    <w:rsid w:val="006C3B91"/>
    <w:rsid w:val="006E5DDE"/>
    <w:rsid w:val="007344BE"/>
    <w:rsid w:val="007352A3"/>
    <w:rsid w:val="00762F14"/>
    <w:rsid w:val="00770B0F"/>
    <w:rsid w:val="00772589"/>
    <w:rsid w:val="007B51CD"/>
    <w:rsid w:val="007C1B26"/>
    <w:rsid w:val="007E1C82"/>
    <w:rsid w:val="00800A73"/>
    <w:rsid w:val="008128A6"/>
    <w:rsid w:val="00814FFD"/>
    <w:rsid w:val="00844066"/>
    <w:rsid w:val="00844D5D"/>
    <w:rsid w:val="00854E7D"/>
    <w:rsid w:val="00856C87"/>
    <w:rsid w:val="008626C7"/>
    <w:rsid w:val="008675E0"/>
    <w:rsid w:val="008769B4"/>
    <w:rsid w:val="008B43CC"/>
    <w:rsid w:val="00907161"/>
    <w:rsid w:val="00911F6F"/>
    <w:rsid w:val="00944757"/>
    <w:rsid w:val="00975226"/>
    <w:rsid w:val="00981287"/>
    <w:rsid w:val="009A68CF"/>
    <w:rsid w:val="00A12713"/>
    <w:rsid w:val="00A13311"/>
    <w:rsid w:val="00A26210"/>
    <w:rsid w:val="00A34C6C"/>
    <w:rsid w:val="00A8023C"/>
    <w:rsid w:val="00AB68DF"/>
    <w:rsid w:val="00AC6EE0"/>
    <w:rsid w:val="00AF21B5"/>
    <w:rsid w:val="00AF75AB"/>
    <w:rsid w:val="00B2794A"/>
    <w:rsid w:val="00B52D1A"/>
    <w:rsid w:val="00B57D04"/>
    <w:rsid w:val="00B659E4"/>
    <w:rsid w:val="00B74CEF"/>
    <w:rsid w:val="00B97C1A"/>
    <w:rsid w:val="00BD3A70"/>
    <w:rsid w:val="00C4142B"/>
    <w:rsid w:val="00C45141"/>
    <w:rsid w:val="00C759A8"/>
    <w:rsid w:val="00CA5F5F"/>
    <w:rsid w:val="00CB538D"/>
    <w:rsid w:val="00CE780C"/>
    <w:rsid w:val="00D07235"/>
    <w:rsid w:val="00D3311D"/>
    <w:rsid w:val="00D374FC"/>
    <w:rsid w:val="00D54B86"/>
    <w:rsid w:val="00D63C19"/>
    <w:rsid w:val="00D6453C"/>
    <w:rsid w:val="00D77082"/>
    <w:rsid w:val="00D876DB"/>
    <w:rsid w:val="00DB490D"/>
    <w:rsid w:val="00DC72D6"/>
    <w:rsid w:val="00DF7AEB"/>
    <w:rsid w:val="00E043EE"/>
    <w:rsid w:val="00E14DEE"/>
    <w:rsid w:val="00E1675C"/>
    <w:rsid w:val="00E33F86"/>
    <w:rsid w:val="00E4198D"/>
    <w:rsid w:val="00E4539C"/>
    <w:rsid w:val="00E5774C"/>
    <w:rsid w:val="00E723DC"/>
    <w:rsid w:val="00E740F7"/>
    <w:rsid w:val="00E8392D"/>
    <w:rsid w:val="00EA1E33"/>
    <w:rsid w:val="00EA7E8A"/>
    <w:rsid w:val="00EB3088"/>
    <w:rsid w:val="00EE4511"/>
    <w:rsid w:val="00EE58B3"/>
    <w:rsid w:val="00EE7606"/>
    <w:rsid w:val="00EF1273"/>
    <w:rsid w:val="00F03311"/>
    <w:rsid w:val="00F174E3"/>
    <w:rsid w:val="00F37E55"/>
    <w:rsid w:val="00F5031C"/>
    <w:rsid w:val="00F522F1"/>
    <w:rsid w:val="00F85C85"/>
    <w:rsid w:val="00FA0886"/>
    <w:rsid w:val="00FC3A33"/>
    <w:rsid w:val="00FE3133"/>
    <w:rsid w:val="00FF26D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FFCC"/>
  <w15:docId w15:val="{B11AF78E-51D1-6D46-8A54-CC3026F6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30482F"/>
    <w:rPr>
      <w:sz w:val="16"/>
      <w:szCs w:val="16"/>
    </w:rPr>
  </w:style>
  <w:style w:type="paragraph" w:styleId="CommentText">
    <w:name w:val="annotation text"/>
    <w:basedOn w:val="Normal"/>
    <w:link w:val="CommentTextChar"/>
    <w:unhideWhenUsed/>
    <w:rsid w:val="0030482F"/>
    <w:pPr>
      <w:spacing w:line="240" w:lineRule="auto"/>
    </w:pPr>
    <w:rPr>
      <w:sz w:val="20"/>
      <w:szCs w:val="20"/>
    </w:rPr>
  </w:style>
  <w:style w:type="character" w:customStyle="1" w:styleId="CommentTextChar">
    <w:name w:val="Comment Text Char"/>
    <w:basedOn w:val="DefaultParagraphFont"/>
    <w:link w:val="CommentText"/>
    <w:rsid w:val="0030482F"/>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30482F"/>
    <w:rPr>
      <w:b/>
      <w:bCs/>
    </w:rPr>
  </w:style>
  <w:style w:type="character" w:customStyle="1" w:styleId="CommentSubjectChar">
    <w:name w:val="Comment Subject Char"/>
    <w:basedOn w:val="CommentTextChar"/>
    <w:link w:val="CommentSubject"/>
    <w:semiHidden/>
    <w:rsid w:val="0030482F"/>
    <w:rPr>
      <w:rFonts w:ascii="Times New Roman" w:hAnsi="Times New Roman"/>
      <w:b/>
      <w:bCs/>
      <w:sz w:val="20"/>
      <w:szCs w:val="20"/>
    </w:rPr>
  </w:style>
  <w:style w:type="character" w:customStyle="1" w:styleId="apple-converted-space">
    <w:name w:val="apple-converted-space"/>
    <w:basedOn w:val="DefaultParagraphFont"/>
    <w:rsid w:val="00EB3088"/>
  </w:style>
  <w:style w:type="character" w:styleId="Emphasis">
    <w:name w:val="Emphasis"/>
    <w:basedOn w:val="DefaultParagraphFont"/>
    <w:uiPriority w:val="20"/>
    <w:qFormat/>
    <w:rsid w:val="00262796"/>
    <w:rPr>
      <w:i/>
      <w:iCs/>
    </w:rPr>
  </w:style>
  <w:style w:type="paragraph" w:styleId="Revision">
    <w:name w:val="Revision"/>
    <w:hidden/>
    <w:semiHidden/>
    <w:rsid w:val="008128A6"/>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511">
      <w:bodyDiv w:val="1"/>
      <w:marLeft w:val="0"/>
      <w:marRight w:val="0"/>
      <w:marTop w:val="0"/>
      <w:marBottom w:val="0"/>
      <w:divBdr>
        <w:top w:val="none" w:sz="0" w:space="0" w:color="auto"/>
        <w:left w:val="none" w:sz="0" w:space="0" w:color="auto"/>
        <w:bottom w:val="none" w:sz="0" w:space="0" w:color="auto"/>
        <w:right w:val="none" w:sz="0" w:space="0" w:color="auto"/>
      </w:divBdr>
    </w:div>
    <w:div w:id="414203208">
      <w:bodyDiv w:val="1"/>
      <w:marLeft w:val="0"/>
      <w:marRight w:val="0"/>
      <w:marTop w:val="0"/>
      <w:marBottom w:val="0"/>
      <w:divBdr>
        <w:top w:val="none" w:sz="0" w:space="0" w:color="auto"/>
        <w:left w:val="none" w:sz="0" w:space="0" w:color="auto"/>
        <w:bottom w:val="none" w:sz="0" w:space="0" w:color="auto"/>
        <w:right w:val="none" w:sz="0" w:space="0" w:color="auto"/>
      </w:divBdr>
    </w:div>
    <w:div w:id="505944076">
      <w:bodyDiv w:val="1"/>
      <w:marLeft w:val="0"/>
      <w:marRight w:val="0"/>
      <w:marTop w:val="0"/>
      <w:marBottom w:val="0"/>
      <w:divBdr>
        <w:top w:val="none" w:sz="0" w:space="0" w:color="auto"/>
        <w:left w:val="none" w:sz="0" w:space="0" w:color="auto"/>
        <w:bottom w:val="none" w:sz="0" w:space="0" w:color="auto"/>
        <w:right w:val="none" w:sz="0" w:space="0" w:color="auto"/>
      </w:divBdr>
      <w:divsChild>
        <w:div w:id="366225295">
          <w:marLeft w:val="0"/>
          <w:marRight w:val="0"/>
          <w:marTop w:val="0"/>
          <w:marBottom w:val="0"/>
          <w:divBdr>
            <w:top w:val="none" w:sz="0" w:space="0" w:color="auto"/>
            <w:left w:val="none" w:sz="0" w:space="0" w:color="auto"/>
            <w:bottom w:val="none" w:sz="0" w:space="0" w:color="auto"/>
            <w:right w:val="none" w:sz="0" w:space="0" w:color="auto"/>
          </w:divBdr>
          <w:divsChild>
            <w:div w:id="1707900567">
              <w:marLeft w:val="0"/>
              <w:marRight w:val="0"/>
              <w:marTop w:val="0"/>
              <w:marBottom w:val="0"/>
              <w:divBdr>
                <w:top w:val="none" w:sz="0" w:space="0" w:color="auto"/>
                <w:left w:val="none" w:sz="0" w:space="0" w:color="auto"/>
                <w:bottom w:val="none" w:sz="0" w:space="0" w:color="auto"/>
                <w:right w:val="none" w:sz="0" w:space="0" w:color="auto"/>
              </w:divBdr>
              <w:divsChild>
                <w:div w:id="7166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12299">
      <w:bodyDiv w:val="1"/>
      <w:marLeft w:val="0"/>
      <w:marRight w:val="0"/>
      <w:marTop w:val="0"/>
      <w:marBottom w:val="0"/>
      <w:divBdr>
        <w:top w:val="none" w:sz="0" w:space="0" w:color="auto"/>
        <w:left w:val="none" w:sz="0" w:space="0" w:color="auto"/>
        <w:bottom w:val="none" w:sz="0" w:space="0" w:color="auto"/>
        <w:right w:val="none" w:sz="0" w:space="0" w:color="auto"/>
      </w:divBdr>
    </w:div>
    <w:div w:id="906846704">
      <w:bodyDiv w:val="1"/>
      <w:marLeft w:val="0"/>
      <w:marRight w:val="0"/>
      <w:marTop w:val="0"/>
      <w:marBottom w:val="0"/>
      <w:divBdr>
        <w:top w:val="none" w:sz="0" w:space="0" w:color="auto"/>
        <w:left w:val="none" w:sz="0" w:space="0" w:color="auto"/>
        <w:bottom w:val="none" w:sz="0" w:space="0" w:color="auto"/>
        <w:right w:val="none" w:sz="0" w:space="0" w:color="auto"/>
      </w:divBdr>
    </w:div>
    <w:div w:id="936792757">
      <w:bodyDiv w:val="1"/>
      <w:marLeft w:val="0"/>
      <w:marRight w:val="0"/>
      <w:marTop w:val="0"/>
      <w:marBottom w:val="0"/>
      <w:divBdr>
        <w:top w:val="none" w:sz="0" w:space="0" w:color="auto"/>
        <w:left w:val="none" w:sz="0" w:space="0" w:color="auto"/>
        <w:bottom w:val="none" w:sz="0" w:space="0" w:color="auto"/>
        <w:right w:val="none" w:sz="0" w:space="0" w:color="auto"/>
      </w:divBdr>
    </w:div>
    <w:div w:id="1296059179">
      <w:bodyDiv w:val="1"/>
      <w:marLeft w:val="0"/>
      <w:marRight w:val="0"/>
      <w:marTop w:val="0"/>
      <w:marBottom w:val="0"/>
      <w:divBdr>
        <w:top w:val="none" w:sz="0" w:space="0" w:color="auto"/>
        <w:left w:val="none" w:sz="0" w:space="0" w:color="auto"/>
        <w:bottom w:val="none" w:sz="0" w:space="0" w:color="auto"/>
        <w:right w:val="none" w:sz="0" w:space="0" w:color="auto"/>
      </w:divBdr>
    </w:div>
    <w:div w:id="1406220409">
      <w:bodyDiv w:val="1"/>
      <w:marLeft w:val="0"/>
      <w:marRight w:val="0"/>
      <w:marTop w:val="0"/>
      <w:marBottom w:val="0"/>
      <w:divBdr>
        <w:top w:val="none" w:sz="0" w:space="0" w:color="auto"/>
        <w:left w:val="none" w:sz="0" w:space="0" w:color="auto"/>
        <w:bottom w:val="none" w:sz="0" w:space="0" w:color="auto"/>
        <w:right w:val="none" w:sz="0" w:space="0" w:color="auto"/>
      </w:divBdr>
    </w:div>
    <w:div w:id="1556502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nsidehighered.com/news/2020/02/27/study-student-evaluations-teaching-are-deeply-flawed"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schreyerinstitute.psu.edu/pdf/UseMultipleSourcesSRs_Berk_JFacDev1-11-2018.pdf" TargetMode="External"/><Relationship Id="rId21" Type="http://schemas.openxmlformats.org/officeDocument/2006/relationships/hyperlink" Target="https://CRAN.R-project.org/package=MuMIn" TargetMode="External"/><Relationship Id="rId42" Type="http://schemas.openxmlformats.org/officeDocument/2006/relationships/hyperlink" Target="https://doi.org/10.1080/02602938.2021.1888075" TargetMode="External"/><Relationship Id="rId47" Type="http://schemas.openxmlformats.org/officeDocument/2006/relationships/hyperlink" Target="https://doi.org/10.3389/fpsyg.2016.00570" TargetMode="External"/><Relationship Id="rId63" Type="http://schemas.openxmlformats.org/officeDocument/2006/relationships/hyperlink" Target="https://doi.org/10.1080/00223989909599739" TargetMode="External"/><Relationship Id="rId68" Type="http://schemas.openxmlformats.org/officeDocument/2006/relationships/hyperlink" Target="https://CRAN.R-project.org/package=dplyr" TargetMode="External"/><Relationship Id="rId2" Type="http://schemas.openxmlformats.org/officeDocument/2006/relationships/styles" Target="styles.xml"/><Relationship Id="rId16" Type="http://schemas.openxmlformats.org/officeDocument/2006/relationships/hyperlink" Target="https://osf.io/k7zh2" TargetMode="External"/><Relationship Id="rId29" Type="http://schemas.openxmlformats.org/officeDocument/2006/relationships/hyperlink" Target="https://doi.org/10.5430/ijhe.v6n2p162" TargetMode="External"/><Relationship Id="rId11" Type="http://schemas.openxmlformats.org/officeDocument/2006/relationships/hyperlink" Target="mailto:ebuchanan@harrisburgu.edu" TargetMode="External"/><Relationship Id="rId24" Type="http://schemas.openxmlformats.org/officeDocument/2006/relationships/hyperlink" Target="https://eric.ed.gov/?id=ED573670" TargetMode="External"/><Relationship Id="rId32" Type="http://schemas.openxmlformats.org/officeDocument/2006/relationships/hyperlink" Target="https://cran.r-project.org/web/packages/effectsize/" TargetMode="External"/><Relationship Id="rId37" Type="http://schemas.openxmlformats.org/officeDocument/2006/relationships/hyperlink" Target="https://doi.org/10.14293/S2199-1006.1.SOR-EDU.AOFRQA.v1" TargetMode="External"/><Relationship Id="rId40" Type="http://schemas.openxmlformats.org/officeDocument/2006/relationships/hyperlink" Target="https://doi.org/10.1037/0003-066X.52.11.1209" TargetMode="External"/><Relationship Id="rId45" Type="http://schemas.openxmlformats.org/officeDocument/2006/relationships/hyperlink" Target="https://doi.org/10.1002/jee.20013" TargetMode="External"/><Relationship Id="rId53" Type="http://schemas.openxmlformats.org/officeDocument/2006/relationships/hyperlink" Target="https://doi.org/10.1037/0003-066X.52.11.1187" TargetMode="External"/><Relationship Id="rId58" Type="http://schemas.openxmlformats.org/officeDocument/2006/relationships/hyperlink" Target="https://doi.org/10.1080/02602938.2011.625471" TargetMode="External"/><Relationship Id="rId66" Type="http://schemas.openxmlformats.org/officeDocument/2006/relationships/hyperlink" Target="https://doi.org/10.20982/tqmp.10.1.p029"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jstor.org/stable/41341117" TargetMode="External"/><Relationship Id="rId19" Type="http://schemas.openxmlformats.org/officeDocument/2006/relationships/hyperlink" Target="https://doi.org/10.1007/BF00148970" TargetMode="External"/><Relationship Id="rId14" Type="http://schemas.openxmlformats.org/officeDocument/2006/relationships/hyperlink" Target="https://github.com/doomlab/Grade-Lean" TargetMode="External"/><Relationship Id="rId22" Type="http://schemas.openxmlformats.org/officeDocument/2006/relationships/hyperlink" Target="https://cran.r-project.org/web/packages/rio/" TargetMode="External"/><Relationship Id="rId27" Type="http://schemas.openxmlformats.org/officeDocument/2006/relationships/hyperlink" Target="https://doi.org/10.14293/S2199-1006.1.SOR-EDU.AETBZC.v1" TargetMode="External"/><Relationship Id="rId30" Type="http://schemas.openxmlformats.org/officeDocument/2006/relationships/hyperlink" Target="https://doi.org/10.3102/00346543051003281" TargetMode="External"/><Relationship Id="rId35" Type="http://schemas.openxmlformats.org/officeDocument/2006/relationships/hyperlink" Target="https://doi.org/10.1080/02602938.2016.1261083" TargetMode="External"/><Relationship Id="rId43" Type="http://schemas.openxmlformats.org/officeDocument/2006/relationships/hyperlink" Target="https://doi.org/10.1080/03634523.2010.487282" TargetMode="External"/><Relationship Id="rId48" Type="http://schemas.openxmlformats.org/officeDocument/2006/relationships/hyperlink" Target="https://doi.org/10.1007/978-1-4613-3087-5_2" TargetMode="External"/><Relationship Id="rId56" Type="http://schemas.openxmlformats.org/officeDocument/2006/relationships/hyperlink" Target="https://doi.org/10.3200/JOEB.83.6.360-368" TargetMode="External"/><Relationship Id="rId64" Type="http://schemas.openxmlformats.org/officeDocument/2006/relationships/hyperlink" Target="https://doi.org/10.1177/0273475318772618" TargetMode="External"/><Relationship Id="rId69" Type="http://schemas.openxmlformats.org/officeDocument/2006/relationships/hyperlink" Target="https://www.tandfonline.com/doi/full/10.1080/02602938.2010.523819" TargetMode="External"/><Relationship Id="rId8" Type="http://schemas.microsoft.com/office/2011/relationships/commentsExtended" Target="commentsExtended.xml"/><Relationship Id="rId51" Type="http://schemas.openxmlformats.org/officeDocument/2006/relationships/hyperlink" Target="https://doi.org/10.1177/0273475300222005"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osf.io/czb4f" TargetMode="External"/><Relationship Id="rId17" Type="http://schemas.openxmlformats.org/officeDocument/2006/relationships/image" Target="media/image1.png"/><Relationship Id="rId25" Type="http://schemas.openxmlformats.org/officeDocument/2006/relationships/hyperlink" Target="https://eric.ed.gov/?id=ED588352" TargetMode="External"/><Relationship Id="rId33" Type="http://schemas.openxmlformats.org/officeDocument/2006/relationships/hyperlink" Target="https://doi.org/10.1080/02602938.2020.1724875" TargetMode="External"/><Relationship Id="rId38" Type="http://schemas.openxmlformats.org/officeDocument/2006/relationships/hyperlink" Target="https://doi.org/10.1198/004017005000000661" TargetMode="External"/><Relationship Id="rId46" Type="http://schemas.openxmlformats.org/officeDocument/2006/relationships/hyperlink" Target="https://cran.r-project.org/web/packages/ppcor/" TargetMode="External"/><Relationship Id="rId59" Type="http://schemas.openxmlformats.org/officeDocument/2006/relationships/hyperlink" Target="https://doi.org/10.1016/j.iheduc.2005.11.002" TargetMode="External"/><Relationship Id="rId67" Type="http://schemas.openxmlformats.org/officeDocument/2006/relationships/hyperlink" Target="https://ggplot2.tidyverse.org" TargetMode="External"/><Relationship Id="rId20" Type="http://schemas.openxmlformats.org/officeDocument/2006/relationships/hyperlink" Target="https://CRAN.R-project.org/package=papaja" TargetMode="External"/><Relationship Id="rId41" Type="http://schemas.openxmlformats.org/officeDocument/2006/relationships/hyperlink" Target="https://doi.org/10.3102/00346543066004507" TargetMode="External"/><Relationship Id="rId54" Type="http://schemas.openxmlformats.org/officeDocument/2006/relationships/hyperlink" Target="https://doi.org/10.1017/S104909651800001X" TargetMode="External"/><Relationship Id="rId62" Type="http://schemas.openxmlformats.org/officeDocument/2006/relationships/hyperlink" Target="https://doi.org/10.3102/0034654313496870" TargetMode="External"/><Relationship Id="rId70" Type="http://schemas.openxmlformats.org/officeDocument/2006/relationships/hyperlink" Target="https://doi.org/10.1371/journal.pone.0282704"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4sphx" TargetMode="External"/><Relationship Id="rId23" Type="http://schemas.openxmlformats.org/officeDocument/2006/relationships/hyperlink" Target="https://doi.org/10.1007/978-94-017-8005-6_7" TargetMode="External"/><Relationship Id="rId28" Type="http://schemas.openxmlformats.org/officeDocument/2006/relationships/hyperlink" Target="https://doi.org/10.1016/j.chb.2015.11.045" TargetMode="External"/><Relationship Id="rId36" Type="http://schemas.openxmlformats.org/officeDocument/2006/relationships/hyperlink" Target="https://doi.org/10.1080/02602930601122803" TargetMode="External"/><Relationship Id="rId49" Type="http://schemas.openxmlformats.org/officeDocument/2006/relationships/hyperlink" Target="https://CRAN.R-project.org/package=parameters" TargetMode="External"/><Relationship Id="rId57" Type="http://schemas.openxmlformats.org/officeDocument/2006/relationships/hyperlink" Target="https://cran.r-project.org/package=nlme" TargetMode="External"/><Relationship Id="rId10" Type="http://schemas.microsoft.com/office/2018/08/relationships/commentsExtensible" Target="commentsExtensible.xml"/><Relationship Id="rId31" Type="http://schemas.openxmlformats.org/officeDocument/2006/relationships/hyperlink" Target="https://doi.org/10.1108/EUM0000000006158" TargetMode="External"/><Relationship Id="rId44" Type="http://schemas.openxmlformats.org/officeDocument/2006/relationships/hyperlink" Target="https://doi.org/10.1080/2331186X.2017.1304016" TargetMode="External"/><Relationship Id="rId52" Type="http://schemas.openxmlformats.org/officeDocument/2006/relationships/hyperlink" Target="https://doi.org/10.1037/0022-0663.99.4.775" TargetMode="External"/><Relationship Id="rId60" Type="http://schemas.openxmlformats.org/officeDocument/2006/relationships/hyperlink" Target="https://doi.org/10.1080/00221546.1975.11778669" TargetMode="External"/><Relationship Id="rId65" Type="http://schemas.openxmlformats.org/officeDocument/2006/relationships/hyperlink" Target="https://doi.org/10.1016/j.stueduc.2016.08.007" TargetMode="External"/><Relationship Id="rId73"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osf.io/k7zh2/" TargetMode="External"/><Relationship Id="rId18" Type="http://schemas.openxmlformats.org/officeDocument/2006/relationships/image" Target="media/image2.png"/><Relationship Id="rId39" Type="http://schemas.openxmlformats.org/officeDocument/2006/relationships/hyperlink" Target="https://www.jstor.org/stable/1433721" TargetMode="External"/><Relationship Id="rId34" Type="http://schemas.openxmlformats.org/officeDocument/2006/relationships/hyperlink" Target="https://doi.org/10.1371/journal.pone.0209749" TargetMode="External"/><Relationship Id="rId50" Type="http://schemas.openxmlformats.org/officeDocument/2006/relationships/hyperlink" Target="https://doi.org/10.1007/s10755-014-9313-4" TargetMode="External"/><Relationship Id="rId55" Type="http://schemas.openxmlformats.org/officeDocument/2006/relationships/hyperlink" Target="https://doi.org/10.1037/0022-0663.72.3.321" TargetMode="External"/><Relationship Id="rId76"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28</Pages>
  <Words>6720</Words>
  <Characters>38309</Characters>
  <Application>Microsoft Office Word</Application>
  <DocSecurity>0</DocSecurity>
  <Lines>319</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Reliability of Instructor Evaluations</vt:lpstr>
      <vt:lpstr>TITLE</vt:lpstr>
    </vt:vector>
  </TitlesOfParts>
  <Manager/>
  <Company/>
  <LinksUpToDate>false</LinksUpToDate>
  <CharactersWithSpaces>44940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Reliability of Instructor Evaluations</dc:title>
  <dc:creator>Jacob Miranda</dc:creator>
  <cp:keywords/>
  <cp:lastModifiedBy>Jacob Miranda</cp:lastModifiedBy>
  <cp:revision>28</cp:revision>
  <dcterms:created xsi:type="dcterms:W3CDTF">2023-09-01T13:50:00Z</dcterms:created>
  <dcterms:modified xsi:type="dcterms:W3CDTF">2023-09-01T14:47:00Z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/Library/Frameworks/R.framework/Versions/4.2-arm64/Resources/library/papaja/rmd/apa7.csl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RELIABILITY EVALUATIONS</vt:lpwstr>
  </property>
  <property fmtid="{D5CDD505-2E9C-101B-9397-08002B2CF9AE}" pid="18" name="tablelist">
    <vt:lpwstr>False</vt:lpwstr>
  </property>
</Properties>
</file>